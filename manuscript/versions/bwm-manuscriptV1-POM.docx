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B3C5A" w14:textId="77777777" w:rsidR="00E94E92" w:rsidRDefault="008C2EA4">
      <w:pPr>
        <w:pStyle w:val="Titre"/>
      </w:pPr>
      <w:r>
        <w:t>Effect of urbanization and varying diets on the microbiome of the western black widow (</w:t>
      </w:r>
      <w:r>
        <w:rPr>
          <w:i/>
        </w:rPr>
        <w:t>Latrodectus hesperus</w:t>
      </w:r>
      <w:r>
        <w:t>)</w:t>
      </w:r>
    </w:p>
    <w:p w14:paraId="7F172920" w14:textId="77777777" w:rsidR="00E94E92" w:rsidRDefault="008C2EA4">
      <w:pPr>
        <w:pStyle w:val="Titre1"/>
      </w:pPr>
      <w:bookmarkStart w:id="0" w:name="abstract"/>
      <w:r>
        <w:t>Abstract</w:t>
      </w:r>
      <w:bookmarkEnd w:id="0"/>
    </w:p>
    <w:p w14:paraId="3691A810" w14:textId="77777777" w:rsidR="00E94E92" w:rsidRDefault="008C2EA4">
      <w:pPr>
        <w:pStyle w:val="FirstParagraph"/>
      </w:pPr>
      <w:r>
        <w:t>Keywords :</w:t>
      </w:r>
    </w:p>
    <w:p w14:paraId="0CE935F9" w14:textId="77777777" w:rsidR="00E94E92" w:rsidRDefault="008C2EA4">
      <w:r>
        <w:br w:type="page"/>
      </w:r>
    </w:p>
    <w:p w14:paraId="69C841DC" w14:textId="77777777" w:rsidR="00E94E92" w:rsidRDefault="008C2EA4">
      <w:pPr>
        <w:pStyle w:val="Titre1"/>
      </w:pPr>
      <w:bookmarkStart w:id="1" w:name="introduction"/>
      <w:r>
        <w:lastRenderedPageBreak/>
        <w:t>Introduction</w:t>
      </w:r>
      <w:bookmarkEnd w:id="1"/>
    </w:p>
    <w:p w14:paraId="42937BCC" w14:textId="77777777" w:rsidR="00E94E92" w:rsidRDefault="008C2EA4">
      <w:pPr>
        <w:pStyle w:val="FirstParagraph"/>
      </w:pPr>
      <w:commentRangeStart w:id="2"/>
      <w:r>
        <w:t>Human</w:t>
      </w:r>
      <w:commentRangeEnd w:id="2"/>
      <w:r w:rsidR="00EC24D7">
        <w:rPr>
          <w:rStyle w:val="Marquedecommentaire"/>
        </w:rPr>
        <w:commentReference w:id="2"/>
      </w:r>
      <w:r>
        <w:t xml:space="preserve">-induced environmental modifications alter trophic interactions by reshaping prey and predator </w:t>
      </w:r>
      <w:r>
        <w:t>communities (REFS). An increasing number of studies report a massive loss of arthropod species diversity, which is the most diverse group in the animal kingdom (Giribet and Edgecombe 2010), due to the combined effects of urbanization and human activities (</w:t>
      </w:r>
      <w:r>
        <w:t>Newbold et al. 2015, Bosmans et al. 2018, Seibold et al. 2019). For instance, urbanization transforms the habitat characteristics where predatory arthropods hunt (REFS), which may then incur changes in the community composition of their prey (Hallmann et a</w:t>
      </w:r>
      <w:r>
        <w:t>l. 2017, Seibold et al. 2019). Consequently, these new environmental pressures can lead to drastic diet changes which may impair the capacity of predatory arthropods to survive in urbanized habitats (REFS).</w:t>
      </w:r>
    </w:p>
    <w:p w14:paraId="2F012A03" w14:textId="77777777" w:rsidR="00E94E92" w:rsidRDefault="008C2EA4">
      <w:pPr>
        <w:pStyle w:val="Corpsdetexte"/>
      </w:pPr>
      <w:r>
        <w:t>Numerous studies have shown that varying diets ca</w:t>
      </w:r>
      <w:r>
        <w:t>n influence the physiology, behaviour, and fitness of wild predatory animals (REFS). Changes in species composition can alter the quantity of available prey for predatory arthropods, but also their quality, for example, via reduced nutritional components (</w:t>
      </w:r>
      <w:r>
        <w:t>REFS). The microbial communities inhabiting arthropods’ bodies provide numerous functions related to food consumption such as nutrient acquisition, food digestion, and food detoxification (Brune and Ohkuma 2011, LeBlanc et al. 2013, Boone et al. 2013). The</w:t>
      </w:r>
      <w:r>
        <w:t xml:space="preserve"> microbiome of arthropods may thus play a key role for their survival and reproduction in a changing landscape. Recently, the role of diet has been highlighted as a critical factor mediating the structure of arthropod microbiome communities (Kennedy et al.</w:t>
      </w:r>
      <w:r>
        <w:t xml:space="preserve"> 2020). Yet, we still have very limited knowledge on the ecological mechanisms driving arthropod microbiome diversity in the wild, such as habitat change and prey diet. Moreover, studies of microbiome diversity in arthropods have been mostly descriptive, a</w:t>
      </w:r>
      <w:r>
        <w:t xml:space="preserve">nd the ecological and evolutionary consequences of host-microbe interactions for arthropods are just beginning to be explored (Engel and Moran 2013, Parks et al. 2017). </w:t>
      </w:r>
      <w:commentRangeStart w:id="3"/>
      <w:r>
        <w:t xml:space="preserve">Accordingly, the composition of the microbial environment of arthropods could indicate </w:t>
      </w:r>
      <w:r>
        <w:t>adaptive responses to changes in habitat and prey diversity</w:t>
      </w:r>
      <w:commentRangeEnd w:id="3"/>
      <w:r w:rsidR="00EC24D7">
        <w:rPr>
          <w:rStyle w:val="Marquedecommentaire"/>
        </w:rPr>
        <w:commentReference w:id="3"/>
      </w:r>
      <w:r>
        <w:t>.</w:t>
      </w:r>
    </w:p>
    <w:p w14:paraId="5AB573F4" w14:textId="0ACF5053" w:rsidR="00E94E92" w:rsidRDefault="008C2EA4">
      <w:pPr>
        <w:pStyle w:val="Corpsdetexte"/>
      </w:pPr>
      <w:r>
        <w:lastRenderedPageBreak/>
        <w:t>In this study, we used the western black widow (</w:t>
      </w:r>
      <w:r>
        <w:rPr>
          <w:i/>
        </w:rPr>
        <w:t>Latrodectus hesperus</w:t>
      </w:r>
      <w:r>
        <w:t xml:space="preserve">), a sedentary predatory spider that uses its web as a hunting tool, to test the effect of urbanization and prey diet on their </w:t>
      </w:r>
      <w:r>
        <w:t xml:space="preserve">micriobiota composition. This predator can stay in one place for almost a year and feeds exclusively on local prey (REFS). </w:t>
      </w:r>
      <w:commentRangeStart w:id="4"/>
      <w:r>
        <w:t xml:space="preserve">While the western black widow is a facultative generalist, </w:t>
      </w:r>
      <w:commentRangeStart w:id="5"/>
      <w:r>
        <w:t>it has been shown to benefit from a diversity of prey to fulfill its nutri</w:t>
      </w:r>
      <w:r>
        <w:t>tional requirements (REFS)</w:t>
      </w:r>
      <w:commentRangeEnd w:id="5"/>
      <w:r w:rsidR="00EC24D7">
        <w:rPr>
          <w:rStyle w:val="Marquedecommentaire"/>
        </w:rPr>
        <w:commentReference w:id="5"/>
      </w:r>
      <w:r>
        <w:t xml:space="preserve">. A </w:t>
      </w:r>
      <w:commentRangeStart w:id="6"/>
      <w:r>
        <w:t xml:space="preserve">balanced </w:t>
      </w:r>
      <w:commentRangeEnd w:id="6"/>
      <w:r w:rsidR="00EC24D7">
        <w:rPr>
          <w:rStyle w:val="Marquedecommentaire"/>
        </w:rPr>
        <w:commentReference w:id="6"/>
      </w:r>
      <w:r>
        <w:t>diet of multiple prey types may be</w:t>
      </w:r>
      <w:commentRangeStart w:id="7"/>
      <w:r>
        <w:t xml:space="preserve"> adaptive </w:t>
      </w:r>
      <w:commentRangeEnd w:id="7"/>
      <w:r w:rsidR="00EC24D7">
        <w:rPr>
          <w:rStyle w:val="Marquedecommentaire"/>
        </w:rPr>
        <w:commentReference w:id="7"/>
      </w:r>
      <w:r>
        <w:t xml:space="preserve">for spiders because </w:t>
      </w:r>
      <w:commentRangeStart w:id="8"/>
      <w:del w:id="9" w:author="Montiglio, Pierre-Olivier" w:date="2022-10-28T12:14:00Z">
        <w:r w:rsidDel="00EC24D7">
          <w:delText xml:space="preserve">polyphagy </w:delText>
        </w:r>
      </w:del>
      <w:ins w:id="10" w:author="Montiglio, Pierre-Olivier" w:date="2022-10-28T12:14:00Z">
        <w:r w:rsidR="00EC24D7">
          <w:t>it</w:t>
        </w:r>
        <w:commentRangeEnd w:id="8"/>
        <w:r w:rsidR="00EC24D7">
          <w:rPr>
            <w:rStyle w:val="Marquedecommentaire"/>
          </w:rPr>
          <w:commentReference w:id="8"/>
        </w:r>
        <w:r w:rsidR="00EC24D7">
          <w:t xml:space="preserve"> </w:t>
        </w:r>
      </w:ins>
      <w:r>
        <w:t xml:space="preserve">provides access to a </w:t>
      </w:r>
      <w:ins w:id="11" w:author="Montiglio, Pierre-Olivier" w:date="2022-10-28T12:14:00Z">
        <w:r w:rsidR="00EC24D7">
          <w:t xml:space="preserve">greater </w:t>
        </w:r>
      </w:ins>
      <w:r>
        <w:t>variety of nutrients</w:t>
      </w:r>
      <w:del w:id="12" w:author="Montiglio, Pierre-Olivier" w:date="2022-10-28T12:14:00Z">
        <w:r w:rsidDel="00EC24D7">
          <w:delText xml:space="preserve"> not available from a single prey source</w:delText>
        </w:r>
      </w:del>
      <w:r>
        <w:t xml:space="preserve">. </w:t>
      </w:r>
      <w:del w:id="13" w:author="Montiglio, Pierre-Olivier" w:date="2022-10-28T12:14:00Z">
        <w:r w:rsidDel="00EC24D7">
          <w:delText>This has been</w:delText>
        </w:r>
      </w:del>
      <w:ins w:id="14" w:author="Montiglio, Pierre-Olivier" w:date="2022-10-28T12:14:00Z">
        <w:r w:rsidR="00EC24D7">
          <w:t xml:space="preserve">Diversified diets </w:t>
        </w:r>
      </w:ins>
      <w:del w:id="15" w:author="Montiglio, Pierre-Olivier" w:date="2022-10-28T12:14:00Z">
        <w:r w:rsidDel="00EC24D7">
          <w:delText xml:space="preserve"> shown to </w:delText>
        </w:r>
      </w:del>
      <w:r>
        <w:t xml:space="preserve">maximize growth rate and survival of </w:t>
      </w:r>
      <w:r>
        <w:t xml:space="preserve">juveniles </w:t>
      </w:r>
      <w:ins w:id="16" w:author="Montiglio, Pierre-Olivier" w:date="2022-10-28T12:14:00Z">
        <w:r w:rsidR="00EC24D7">
          <w:t xml:space="preserve">in </w:t>
        </w:r>
      </w:ins>
      <w:commentRangeStart w:id="17"/>
      <w:ins w:id="18" w:author="Montiglio, Pierre-Olivier" w:date="2022-10-28T12:15:00Z">
        <w:r w:rsidR="00EC24D7">
          <w:t>…</w:t>
        </w:r>
        <w:commentRangeEnd w:id="17"/>
        <w:r w:rsidR="00EC24D7">
          <w:rPr>
            <w:rStyle w:val="Marquedecommentaire"/>
          </w:rPr>
          <w:commentReference w:id="17"/>
        </w:r>
        <w:r w:rsidR="00EC24D7">
          <w:t xml:space="preserve"> </w:t>
        </w:r>
      </w:ins>
      <w:r>
        <w:t>(</w:t>
      </w:r>
      <w:proofErr w:type="spellStart"/>
      <w:r>
        <w:t>Uetz</w:t>
      </w:r>
      <w:proofErr w:type="spellEnd"/>
      <w:r>
        <w:t xml:space="preserve"> et al. 1992, Toft 1999). However, a mixed diet may be limited by the availability of certain prey types in the habitat where black widows establish themselves.</w:t>
      </w:r>
      <w:commentRangeEnd w:id="4"/>
      <w:r w:rsidR="00EC24D7">
        <w:rPr>
          <w:rStyle w:val="Marquedecommentaire"/>
        </w:rPr>
        <w:commentReference w:id="4"/>
      </w:r>
      <w:r>
        <w:t xml:space="preserve"> Western black widows can be found both in desertic and urban environments. They </w:t>
      </w:r>
      <w:r>
        <w:t xml:space="preserve">are therefore ideal study systems to quantify the consequences of urbanization via the study of their microbiota. </w:t>
      </w:r>
      <w:commentRangeStart w:id="19"/>
      <w:r>
        <w:t xml:space="preserve">They could potentially serve as bioindicators informing on the state of the surrounding ecological communities (Gregorič et al. 2022, Hose et </w:t>
      </w:r>
      <w:r>
        <w:t>al. 2002, De et al. 2022).</w:t>
      </w:r>
      <w:commentRangeEnd w:id="19"/>
      <w:r w:rsidR="00EC24D7">
        <w:rPr>
          <w:rStyle w:val="Marquedecommentaire"/>
        </w:rPr>
        <w:commentReference w:id="19"/>
      </w:r>
    </w:p>
    <w:p w14:paraId="7E2E40B0" w14:textId="3B615003" w:rsidR="00E94E92" w:rsidRDefault="008C2EA4">
      <w:pPr>
        <w:pStyle w:val="Corpsdetexte"/>
      </w:pPr>
      <w:r>
        <w:t xml:space="preserve">Here, we combined field and laboratory experiments to evaluate the impacts of urbanization on microbiome communities and body condition of western black widows. </w:t>
      </w:r>
      <w:ins w:id="20" w:author="Montiglio, Pierre-Olivier" w:date="2022-10-28T13:00:00Z">
        <w:r w:rsidR="00860D8F">
          <w:t>First, w</w:t>
        </w:r>
      </w:ins>
      <w:ins w:id="21" w:author="Montiglio, Pierre-Olivier" w:date="2022-10-28T12:19:00Z">
        <w:r w:rsidR="00EC24D7">
          <w:t xml:space="preserve">e report on a </w:t>
        </w:r>
      </w:ins>
      <w:del w:id="22" w:author="Montiglio, Pierre-Olivier" w:date="2022-10-28T12:19:00Z">
        <w:r w:rsidDel="00EC24D7">
          <w:delText xml:space="preserve">In the </w:delText>
        </w:r>
      </w:del>
      <w:r>
        <w:t>field</w:t>
      </w:r>
      <w:ins w:id="23" w:author="Montiglio, Pierre-Olivier" w:date="2022-10-28T12:19:00Z">
        <w:r w:rsidR="00EC24D7">
          <w:t xml:space="preserve"> study</w:t>
        </w:r>
      </w:ins>
      <w:r>
        <w:t xml:space="preserve">, </w:t>
      </w:r>
      <w:ins w:id="24" w:author="Montiglio, Pierre-Olivier" w:date="2022-10-28T12:19:00Z">
        <w:r w:rsidR="00EC24D7">
          <w:t xml:space="preserve">where </w:t>
        </w:r>
      </w:ins>
      <w:r>
        <w:t xml:space="preserve">we compared spiders collected from </w:t>
      </w:r>
      <w:del w:id="25" w:author="Montiglio, Pierre-Olivier" w:date="2022-10-28T12:19:00Z">
        <w:r w:rsidDel="00EC24D7">
          <w:delText>4 different sites</w:delText>
        </w:r>
      </w:del>
      <w:ins w:id="26" w:author="Montiglio, Pierre-Olivier" w:date="2022-10-28T12:19:00Z">
        <w:r w:rsidR="00EC24D7">
          <w:t>2 desertic sites and 2 urban sites</w:t>
        </w:r>
      </w:ins>
      <w:r>
        <w:t xml:space="preserve"> t</w:t>
      </w:r>
      <w:r>
        <w:t xml:space="preserve">o measure the impacts of urbanization on microbiome </w:t>
      </w:r>
      <w:commentRangeStart w:id="27"/>
      <w:r>
        <w:t>diversity</w:t>
      </w:r>
      <w:commentRangeEnd w:id="27"/>
      <w:r w:rsidR="00EC24D7">
        <w:rPr>
          <w:rStyle w:val="Marquedecommentaire"/>
        </w:rPr>
        <w:commentReference w:id="27"/>
      </w:r>
      <w:r>
        <w:t>. Our objective is to characterize and compare the gut and web bacterial communities of western black widows according to their environment: desert (natural) versus urban. We hypothesize that the</w:t>
      </w:r>
      <w:r>
        <w:t xml:space="preserve"> diversity and structure of the bacterial communities of the gut and webs will differ between spiders collected in desertic and urban habitats. Because prey diversity would likely be lower in urban environments (Bosmans et al. 2018), we predict that gut an</w:t>
      </w:r>
      <w:r>
        <w:t xml:space="preserve">d web bacterial diversity will be higher for spiders collected in the desert. </w:t>
      </w:r>
      <w:ins w:id="28" w:author="Montiglio, Pierre-Olivier" w:date="2022-10-28T13:00:00Z">
        <w:r w:rsidR="00860D8F">
          <w:t xml:space="preserve">Second, </w:t>
        </w:r>
      </w:ins>
      <w:del w:id="29" w:author="Montiglio, Pierre-Olivier" w:date="2022-10-28T13:00:00Z">
        <w:r w:rsidDel="00860D8F">
          <w:delText xml:space="preserve">In a subsequent laboratory experiment, </w:delText>
        </w:r>
      </w:del>
      <w:r>
        <w:t xml:space="preserve">we </w:t>
      </w:r>
      <w:ins w:id="30" w:author="Montiglio, Pierre-Olivier" w:date="2022-10-28T13:00:00Z">
        <w:r w:rsidR="00860D8F">
          <w:t xml:space="preserve">report on a laboratory experiment where we </w:t>
        </w:r>
      </w:ins>
      <w:del w:id="31" w:author="Montiglio, Pierre-Olivier" w:date="2022-10-28T13:00:00Z">
        <w:r w:rsidDel="00860D8F">
          <w:delText xml:space="preserve">studied </w:delText>
        </w:r>
      </w:del>
      <w:proofErr w:type="spellStart"/>
      <w:ins w:id="32" w:author="Montiglio, Pierre-Olivier" w:date="2022-10-28T13:00:00Z">
        <w:r w:rsidR="00860D8F">
          <w:t>analysed</w:t>
        </w:r>
        <w:proofErr w:type="spellEnd"/>
        <w:r w:rsidR="00860D8F">
          <w:t xml:space="preserve"> </w:t>
        </w:r>
      </w:ins>
      <w:del w:id="33" w:author="Montiglio, Pierre-Olivier" w:date="2022-10-28T13:01:00Z">
        <w:r w:rsidDel="00860D8F">
          <w:delText xml:space="preserve">the influence of </w:delText>
        </w:r>
      </w:del>
      <w:del w:id="34" w:author="Montiglio, Pierre-Olivier" w:date="2022-10-28T13:00:00Z">
        <w:r w:rsidDel="00860D8F">
          <w:delText xml:space="preserve">a </w:delText>
        </w:r>
        <w:r w:rsidDel="00860D8F">
          <w:delText xml:space="preserve">restricted </w:delText>
        </w:r>
      </w:del>
      <w:del w:id="35" w:author="Montiglio, Pierre-Olivier" w:date="2022-10-28T13:01:00Z">
        <w:r w:rsidDel="00860D8F">
          <w:delText xml:space="preserve">diet on microbiome diversity. Our objective is to evaluate </w:delText>
        </w:r>
      </w:del>
      <w:r>
        <w:t xml:space="preserve">the effect of a </w:t>
      </w:r>
      <w:del w:id="36" w:author="Montiglio, Pierre-Olivier" w:date="2022-10-28T13:00:00Z">
        <w:r w:rsidDel="00860D8F">
          <w:delText xml:space="preserve">restricted </w:delText>
        </w:r>
      </w:del>
      <w:r>
        <w:t>diet (i.e. c</w:t>
      </w:r>
      <w:r>
        <w:t xml:space="preserve">rickets vs isopods) on the alpha and beta diversity of the western black widow’s gut microbiome. </w:t>
      </w:r>
      <w:del w:id="37" w:author="Montiglio, Pierre-Olivier" w:date="2022-10-28T13:01:00Z">
        <w:r w:rsidDel="00860D8F">
          <w:delText>First, knowing there is a functional relationship between diet and gut microbiome, s</w:delText>
        </w:r>
      </w:del>
      <w:ins w:id="38" w:author="Montiglio, Pierre-Olivier" w:date="2022-10-28T13:01:00Z">
        <w:r w:rsidR="00860D8F">
          <w:t>S</w:t>
        </w:r>
      </w:ins>
      <w:r>
        <w:t xml:space="preserve">piders </w:t>
      </w:r>
      <w:del w:id="39" w:author="Montiglio, Pierre-Olivier" w:date="2022-10-28T13:01:00Z">
        <w:r w:rsidDel="00860D8F">
          <w:delText>that consumed a</w:delText>
        </w:r>
      </w:del>
      <w:ins w:id="40" w:author="Montiglio, Pierre-Olivier" w:date="2022-10-28T13:01:00Z">
        <w:r w:rsidR="00860D8F">
          <w:t>on the same</w:t>
        </w:r>
      </w:ins>
      <w:del w:id="41" w:author="Montiglio, Pierre-Olivier" w:date="2022-10-28T13:01:00Z">
        <w:r w:rsidDel="00860D8F">
          <w:delText xml:space="preserve"> similar</w:delText>
        </w:r>
      </w:del>
      <w:r>
        <w:t xml:space="preserve"> diet should have </w:t>
      </w:r>
      <w:del w:id="42" w:author="Montiglio, Pierre-Olivier" w:date="2022-10-28T13:05:00Z">
        <w:r w:rsidDel="00860D8F">
          <w:delText>a homogeneous community</w:delText>
        </w:r>
      </w:del>
      <w:ins w:id="43" w:author="Montiglio, Pierre-Olivier" w:date="2022-10-28T13:05:00Z">
        <w:r w:rsidR="00860D8F">
          <w:t>similar microbiomes</w:t>
        </w:r>
      </w:ins>
      <w:r>
        <w:t xml:space="preserve">. </w:t>
      </w:r>
      <w:commentRangeStart w:id="44"/>
      <w:del w:id="45" w:author="Montiglio, Pierre-Olivier" w:date="2022-10-28T13:05:00Z">
        <w:r w:rsidDel="00860D8F">
          <w:delText>Se</w:delText>
        </w:r>
        <w:r w:rsidDel="00860D8F">
          <w:delText xml:space="preserve">cond, the rate of variation in beta diversity should be explained by the spider’s diet. </w:delText>
        </w:r>
      </w:del>
      <w:r>
        <w:t>A diet composed of crickets should ellicit a greater abundance and diversity since crickets are omnivores with a high protein and fruit/vegetable diet (Ng et al. 2018).</w:t>
      </w:r>
      <w:r>
        <w:t xml:space="preserve"> </w:t>
      </w:r>
      <w:del w:id="46" w:author="Montiglio, Pierre-Olivier" w:date="2022-10-28T13:06:00Z">
        <w:r w:rsidDel="00860D8F">
          <w:delText xml:space="preserve">On the contrary, spiders </w:delText>
        </w:r>
        <w:r w:rsidDel="00860D8F">
          <w:delText xml:space="preserve">restricted with an isopod </w:delText>
        </w:r>
      </w:del>
      <w:ins w:id="47" w:author="Montiglio, Pierre-Olivier" w:date="2022-10-28T13:06:00Z">
        <w:r w:rsidR="00860D8F">
          <w:t xml:space="preserve">A </w:t>
        </w:r>
      </w:ins>
      <w:r>
        <w:t xml:space="preserve">diet </w:t>
      </w:r>
      <w:ins w:id="48" w:author="Montiglio, Pierre-Olivier" w:date="2022-10-28T13:06:00Z">
        <w:r w:rsidR="00860D8F">
          <w:t xml:space="preserve">composed of isopods </w:t>
        </w:r>
      </w:ins>
      <w:r>
        <w:t xml:space="preserve">should </w:t>
      </w:r>
      <w:ins w:id="49" w:author="Montiglio, Pierre-Olivier" w:date="2022-10-28T13:06:00Z">
        <w:r w:rsidR="00860D8F">
          <w:t xml:space="preserve">elicit a </w:t>
        </w:r>
      </w:ins>
      <w:del w:id="50" w:author="Montiglio, Pierre-Olivier" w:date="2022-10-28T13:06:00Z">
        <w:r w:rsidDel="00860D8F">
          <w:delText xml:space="preserve">have a </w:delText>
        </w:r>
      </w:del>
      <w:r>
        <w:t xml:space="preserve">lower </w:t>
      </w:r>
      <w:del w:id="51" w:author="Montiglio, Pierre-Olivier" w:date="2022-10-28T13:06:00Z">
        <w:r w:rsidDel="00860D8F">
          <w:delText xml:space="preserve">variety </w:delText>
        </w:r>
      </w:del>
      <w:ins w:id="52" w:author="Montiglio, Pierre-Olivier" w:date="2022-10-28T13:06:00Z">
        <w:r w:rsidR="00860D8F">
          <w:t>diversity</w:t>
        </w:r>
        <w:r w:rsidR="00860D8F">
          <w:t xml:space="preserve"> </w:t>
        </w:r>
      </w:ins>
      <w:r>
        <w:t xml:space="preserve">of </w:t>
      </w:r>
      <w:r>
        <w:lastRenderedPageBreak/>
        <w:t xml:space="preserve">microorganisms </w:t>
      </w:r>
      <w:ins w:id="53" w:author="Montiglio, Pierre-Olivier" w:date="2022-10-28T13:07:00Z">
        <w:r w:rsidR="00860D8F">
          <w:t>since isopods are fed carrots only.</w:t>
        </w:r>
        <w:commentRangeEnd w:id="44"/>
        <w:r w:rsidR="00860D8F">
          <w:rPr>
            <w:rStyle w:val="Marquedecommentaire"/>
          </w:rPr>
          <w:commentReference w:id="44"/>
        </w:r>
      </w:ins>
      <w:del w:id="54" w:author="Montiglio, Pierre-Olivier" w:date="2022-10-28T13:07:00Z">
        <w:r w:rsidDel="00860D8F">
          <w:delText>specific to the carrot-based diet that was provided to the isopods.</w:delText>
        </w:r>
      </w:del>
      <w:r>
        <w:t xml:space="preserve"> </w:t>
      </w:r>
      <w:commentRangeStart w:id="55"/>
      <w:proofErr w:type="spellStart"/>
      <w:r w:rsidRPr="00860D8F">
        <w:rPr>
          <w:i/>
          <w:lang w:val="fr-CA"/>
          <w:rPrChange w:id="56" w:author="Montiglio, Pierre-Olivier" w:date="2022-10-28T13:07:00Z">
            <w:rPr>
              <w:i/>
            </w:rPr>
          </w:rPrChange>
        </w:rPr>
        <w:t>peut être</w:t>
      </w:r>
      <w:proofErr w:type="spellEnd"/>
      <w:r w:rsidRPr="00860D8F">
        <w:rPr>
          <w:i/>
          <w:lang w:val="fr-CA"/>
          <w:rPrChange w:id="57" w:author="Montiglio, Pierre-Olivier" w:date="2022-10-28T13:07:00Z">
            <w:rPr>
              <w:i/>
            </w:rPr>
          </w:rPrChange>
        </w:rPr>
        <w:t xml:space="preserve"> expliquer le transfert trophique de bactéries pour supporter notre hypothès</w:t>
      </w:r>
      <w:r w:rsidRPr="00860D8F">
        <w:rPr>
          <w:i/>
          <w:lang w:val="fr-CA"/>
          <w:rPrChange w:id="58" w:author="Montiglio, Pierre-Olivier" w:date="2022-10-28T13:07:00Z">
            <w:rPr>
              <w:i/>
            </w:rPr>
          </w:rPrChange>
        </w:rPr>
        <w:t xml:space="preserve">e. </w:t>
      </w:r>
      <w:r>
        <w:rPr>
          <w:i/>
        </w:rPr>
        <w:t xml:space="preserve">On </w:t>
      </w:r>
      <w:proofErr w:type="spellStart"/>
      <w:r>
        <w:rPr>
          <w:i/>
        </w:rPr>
        <w:t>peut</w:t>
      </w:r>
      <w:proofErr w:type="spellEnd"/>
      <w:r>
        <w:rPr>
          <w:i/>
        </w:rPr>
        <w:t xml:space="preserve"> citer Hélène </w:t>
      </w:r>
      <w:proofErr w:type="spellStart"/>
      <w:r>
        <w:rPr>
          <w:i/>
        </w:rPr>
        <w:t>Dionx</w:t>
      </w:r>
      <w:proofErr w:type="spellEnd"/>
      <w:r>
        <w:rPr>
          <w:i/>
        </w:rPr>
        <w:t xml:space="preserve"> </w:t>
      </w:r>
      <w:proofErr w:type="spellStart"/>
      <w:r>
        <w:rPr>
          <w:i/>
        </w:rPr>
        <w:t>Phénix</w:t>
      </w:r>
      <w:proofErr w:type="spellEnd"/>
      <w:r>
        <w:rPr>
          <w:i/>
        </w:rPr>
        <w:t xml:space="preserve"> </w:t>
      </w:r>
      <w:proofErr w:type="spellStart"/>
      <w:r>
        <w:rPr>
          <w:i/>
        </w:rPr>
        <w:t>ici</w:t>
      </w:r>
      <w:commentRangeEnd w:id="55"/>
      <w:proofErr w:type="spellEnd"/>
      <w:r w:rsidR="00860D8F">
        <w:rPr>
          <w:rStyle w:val="Marquedecommentaire"/>
        </w:rPr>
        <w:commentReference w:id="55"/>
      </w:r>
    </w:p>
    <w:p w14:paraId="4F74931A" w14:textId="1B034E65" w:rsidR="00E94E92" w:rsidRDefault="00E83E83">
      <w:pPr>
        <w:pStyle w:val="Corpsdetexte"/>
      </w:pPr>
      <w:commentRangeStart w:id="59"/>
      <w:ins w:id="60" w:author="Montiglio, Pierre-Olivier" w:date="2022-10-28T13:10:00Z">
        <w:r>
          <w:t xml:space="preserve">Third, we </w:t>
        </w:r>
      </w:ins>
      <w:ins w:id="61" w:author="Montiglio, Pierre-Olivier" w:date="2022-10-28T13:18:00Z">
        <w:r>
          <w:t xml:space="preserve">teased apart differences in microbiome due to diet from those due to immediate contingencies </w:t>
        </w:r>
      </w:ins>
      <w:ins w:id="62" w:author="Montiglio, Pierre-Olivier" w:date="2022-10-28T13:14:00Z">
        <w:r>
          <w:t xml:space="preserve">which aspects of the microbiome was </w:t>
        </w:r>
        <w:proofErr w:type="gramStart"/>
        <w:r>
          <w:t>stable</w:t>
        </w:r>
        <w:proofErr w:type="gramEnd"/>
        <w:r>
          <w:t xml:space="preserve"> and which was transient. Thus, we </w:t>
        </w:r>
        <w:proofErr w:type="spellStart"/>
        <w:r>
          <w:t>analysed</w:t>
        </w:r>
        <w:proofErr w:type="spellEnd"/>
        <w:r>
          <w:t xml:space="preserve"> the microbiome of captive spiders from our laboratory exp</w:t>
        </w:r>
      </w:ins>
      <w:ins w:id="63" w:author="Montiglio, Pierre-Olivier" w:date="2022-10-28T13:15:00Z">
        <w:r>
          <w:t xml:space="preserve">eriment after a meal and after xx weeks of fasting. </w:t>
        </w:r>
      </w:ins>
      <w:r w:rsidR="008C2EA4">
        <w:t>The last objective would be to identify if there is a basal microbiome in the L. Herperus species. One of the hypothesis would be that The permanent core microbiome should account for 30% of the species-specific mic</w:t>
      </w:r>
      <w:r w:rsidR="008C2EA4">
        <w:t xml:space="preserve">robial flora and thus be observed across groups leading to a stable and predictable microbial community (REFS). This should thus be resistant to the influence of diet on the community (Chu, Spencer, Curzi, Zavala, &amp; Seufferheld, </w:t>
      </w:r>
      <w:proofErr w:type="gramStart"/>
      <w:r w:rsidR="008C2EA4">
        <w:t>2013 ;</w:t>
      </w:r>
      <w:proofErr w:type="gramEnd"/>
      <w:r w:rsidR="008C2EA4">
        <w:t xml:space="preserve"> Engel &amp; Moran, 2013 </w:t>
      </w:r>
      <w:r w:rsidR="008C2EA4">
        <w:t>; Reese &amp; Dunn, 2018 ; Ruokolainen , Ikonen, Makkonen, &amp; Hanski, 2016 ; Russell et al., 2009 ; Sanders et al., 2014 ).</w:t>
      </w:r>
      <w:commentRangeEnd w:id="59"/>
      <w:r>
        <w:rPr>
          <w:rStyle w:val="Marquedecommentaire"/>
        </w:rPr>
        <w:commentReference w:id="59"/>
      </w:r>
    </w:p>
    <w:p w14:paraId="463C2D54" w14:textId="77777777" w:rsidR="00E94E92" w:rsidRDefault="008C2EA4">
      <w:r>
        <w:br w:type="page"/>
      </w:r>
    </w:p>
    <w:p w14:paraId="0DA3C40A" w14:textId="77777777" w:rsidR="00E94E92" w:rsidRDefault="008C2EA4">
      <w:pPr>
        <w:pStyle w:val="Titre1"/>
      </w:pPr>
      <w:bookmarkStart w:id="64" w:name="materials-and-methods"/>
      <w:r>
        <w:lastRenderedPageBreak/>
        <w:t>Materials and methods</w:t>
      </w:r>
      <w:bookmarkEnd w:id="64"/>
    </w:p>
    <w:p w14:paraId="5EA462E9" w14:textId="5218386A" w:rsidR="00E94E92" w:rsidRDefault="008C2EA4">
      <w:pPr>
        <w:pStyle w:val="Titre2"/>
      </w:pPr>
      <w:bookmarkStart w:id="65" w:name="Xc45778671279bc981fd1921d5cb5624c0350ad6"/>
      <w:r>
        <w:t>Study system</w:t>
      </w:r>
      <w:del w:id="66" w:author="Montiglio, Pierre-Olivier" w:date="2022-10-28T16:59:00Z">
        <w:r w:rsidDel="00B43DFA">
          <w:delText xml:space="preserve"> : The western black widow spider (</w:delText>
        </w:r>
        <w:r w:rsidDel="00B43DFA">
          <w:rPr>
            <w:i/>
          </w:rPr>
          <w:delText>Latrodectus hesperus</w:delText>
        </w:r>
        <w:r w:rsidDel="00B43DFA">
          <w:delText>)</w:delText>
        </w:r>
      </w:del>
      <w:bookmarkEnd w:id="65"/>
    </w:p>
    <w:p w14:paraId="63737616" w14:textId="5358CCB2" w:rsidR="00E94E92" w:rsidDel="009F3035" w:rsidRDefault="008C2EA4">
      <w:pPr>
        <w:pStyle w:val="FirstParagraph"/>
        <w:rPr>
          <w:del w:id="67" w:author="Montiglio, Pierre-Olivier" w:date="2022-10-28T16:57:00Z"/>
        </w:rPr>
      </w:pPr>
      <w:commentRangeStart w:id="68"/>
      <w:del w:id="69" w:author="Montiglio, Pierre-Olivier" w:date="2022-10-28T13:29:00Z">
        <w:r w:rsidDel="00C159CD">
          <w:delText>Western</w:delText>
        </w:r>
        <w:commentRangeEnd w:id="68"/>
        <w:r w:rsidR="00C159CD" w:rsidDel="00C159CD">
          <w:rPr>
            <w:rStyle w:val="Marquedecommentaire"/>
          </w:rPr>
          <w:commentReference w:id="68"/>
        </w:r>
        <w:r w:rsidDel="00C159CD">
          <w:delText xml:space="preserve"> black widows (</w:delText>
        </w:r>
        <w:r w:rsidRPr="00C159CD" w:rsidDel="00C159CD">
          <w:rPr>
            <w:i/>
            <w:iCs/>
            <w:rPrChange w:id="70" w:author="Montiglio, Pierre-Olivier" w:date="2022-10-28T13:28:00Z">
              <w:rPr/>
            </w:rPrChange>
          </w:rPr>
          <w:delText>Latrodectus hesperus</w:delText>
        </w:r>
        <w:r w:rsidDel="00C159CD">
          <w:delText xml:space="preserve">) </w:delText>
        </w:r>
        <w:r w:rsidDel="00C159CD">
          <w:delText xml:space="preserve">will be used as a biological model to assess the impact of diets on the structure of their gut microbiome. </w:delText>
        </w:r>
      </w:del>
      <w:r>
        <w:t>L. hesperus occurs in cities and desert habitats from Mexico to western Canada. It is a polyphagous predatory species that feeds on a wide variety of</w:t>
      </w:r>
      <w:r>
        <w:t xml:space="preserve"> prey. They are considered generalist predators</w:t>
      </w:r>
      <w:ins w:id="71" w:author="Montiglio, Pierre-Olivier" w:date="2022-10-28T13:29:00Z">
        <w:r w:rsidR="00C159CD">
          <w:t xml:space="preserve"> (REF), feedi</w:t>
        </w:r>
        <w:commentRangeStart w:id="72"/>
        <w:r w:rsidR="00C159CD">
          <w:t>ng on …</w:t>
        </w:r>
        <w:commentRangeEnd w:id="72"/>
        <w:r w:rsidR="00C159CD">
          <w:rPr>
            <w:rStyle w:val="Marquedecommentaire"/>
          </w:rPr>
          <w:commentReference w:id="72"/>
        </w:r>
        <w:r w:rsidR="00C159CD">
          <w:t xml:space="preserve"> </w:t>
        </w:r>
      </w:ins>
      <w:r>
        <w:t xml:space="preserve">. Mature females are </w:t>
      </w:r>
      <w:commentRangeStart w:id="73"/>
      <w:r>
        <w:t>mostly</w:t>
      </w:r>
      <w:commentRangeEnd w:id="73"/>
      <w:r w:rsidR="000E1178">
        <w:rPr>
          <w:rStyle w:val="Marquedecommentaire"/>
        </w:rPr>
        <w:commentReference w:id="73"/>
      </w:r>
      <w:r>
        <w:t xml:space="preserve"> solitary and sedentary. Indeed, it is a predatory arthropod that has a predation strategy based on the creation of a </w:t>
      </w:r>
      <w:proofErr w:type="gramStart"/>
      <w:r>
        <w:t>3</w:t>
      </w:r>
      <w:ins w:id="74" w:author="Montiglio, Pierre-Olivier" w:date="2022-10-28T16:55:00Z">
        <w:r w:rsidR="000E1178">
          <w:t xml:space="preserve"> dimensional</w:t>
        </w:r>
        <w:proofErr w:type="gramEnd"/>
        <w:r w:rsidR="000E1178">
          <w:t xml:space="preserve"> cobb</w:t>
        </w:r>
      </w:ins>
      <w:del w:id="75" w:author="Montiglio, Pierre-Olivier" w:date="2022-10-28T16:55:00Z">
        <w:r w:rsidDel="000E1178">
          <w:delText>D</w:delText>
        </w:r>
      </w:del>
      <w:r>
        <w:t xml:space="preserve"> web </w:t>
      </w:r>
      <w:commentRangeStart w:id="76"/>
      <w:r>
        <w:t>that is defined by a sit and wait mode</w:t>
      </w:r>
      <w:commentRangeEnd w:id="76"/>
      <w:r w:rsidR="000E1178">
        <w:rPr>
          <w:rStyle w:val="Marquedecommentaire"/>
        </w:rPr>
        <w:commentReference w:id="76"/>
      </w:r>
      <w:r>
        <w:t>. They would tend t</w:t>
      </w:r>
      <w:r>
        <w:t xml:space="preserve">o stay on their web for a long time and feed locally on the prey that falls on their web (Dunaj, Bettencourt, Garb, et al. ,2020). </w:t>
      </w:r>
      <w:commentRangeStart w:id="77"/>
      <w:r>
        <w:t>The web would also be an interesting bio indicator that could inform on the nature of prey, predators and bacteria. Indeed, t</w:t>
      </w:r>
      <w:r>
        <w:t>he web is a rich microbial environment that could provide information about the ecosystem and available prey.</w:t>
      </w:r>
      <w:commentRangeEnd w:id="77"/>
      <w:r w:rsidR="000E1178">
        <w:rPr>
          <w:rStyle w:val="Marquedecommentaire"/>
        </w:rPr>
        <w:commentReference w:id="77"/>
      </w:r>
      <w:ins w:id="78" w:author="Montiglio, Pierre-Olivier" w:date="2022-10-28T16:57:00Z">
        <w:r w:rsidR="009F3035">
          <w:t xml:space="preserve"> </w:t>
        </w:r>
      </w:ins>
    </w:p>
    <w:p w14:paraId="2104C111" w14:textId="5FB0CAD3" w:rsidR="009F3035" w:rsidRDefault="008C2EA4" w:rsidP="009F3035">
      <w:pPr>
        <w:pStyle w:val="FirstParagraph"/>
        <w:rPr>
          <w:ins w:id="79" w:author="Montiglio, Pierre-Olivier" w:date="2022-10-28T16:59:00Z"/>
        </w:rPr>
      </w:pPr>
      <w:r>
        <w:t xml:space="preserve">Predatory arthropods have a relatively simple </w:t>
      </w:r>
      <w:commentRangeStart w:id="80"/>
      <w:r>
        <w:t>gut</w:t>
      </w:r>
      <w:commentRangeEnd w:id="80"/>
      <w:r w:rsidR="00FE34B9">
        <w:rPr>
          <w:rStyle w:val="Marquedecommentaire"/>
        </w:rPr>
        <w:commentReference w:id="80"/>
      </w:r>
      <w:ins w:id="81" w:author="Montiglio, Pierre-Olivier" w:date="2022-10-28T16:57:00Z">
        <w:r w:rsidR="00FE34B9">
          <w:t>. Thus,</w:t>
        </w:r>
      </w:ins>
      <w:del w:id="82" w:author="Montiglio, Pierre-Olivier" w:date="2022-10-28T16:57:00Z">
        <w:r w:rsidDel="00FE34B9">
          <w:delText xml:space="preserve"> and</w:delText>
        </w:r>
      </w:del>
      <w:r>
        <w:t xml:space="preserve"> the diversity of their microbiome </w:t>
      </w:r>
      <w:ins w:id="83" w:author="Montiglio, Pierre-Olivier" w:date="2022-10-28T16:57:00Z">
        <w:r w:rsidR="00FE34B9">
          <w:t xml:space="preserve">should be </w:t>
        </w:r>
      </w:ins>
      <w:del w:id="84" w:author="Montiglio, Pierre-Olivier" w:date="2022-10-28T16:57:00Z">
        <w:r w:rsidDel="00FE34B9">
          <w:delText xml:space="preserve">seems more likely to be </w:delText>
        </w:r>
      </w:del>
      <w:r>
        <w:t xml:space="preserve">affected by their </w:t>
      </w:r>
      <w:commentRangeStart w:id="85"/>
      <w:commentRangeStart w:id="86"/>
      <w:r>
        <w:t>diet</w:t>
      </w:r>
      <w:commentRangeEnd w:id="85"/>
      <w:r w:rsidR="009F3035">
        <w:rPr>
          <w:rStyle w:val="Marquedecommentaire"/>
        </w:rPr>
        <w:commentReference w:id="85"/>
      </w:r>
      <w:commentRangeEnd w:id="86"/>
      <w:r w:rsidR="009F3035">
        <w:rPr>
          <w:rStyle w:val="Marquedecommentaire"/>
        </w:rPr>
        <w:commentReference w:id="86"/>
      </w:r>
      <w:r>
        <w:t>.</w:t>
      </w:r>
      <w:del w:id="87" w:author="Montiglio, Pierre-Olivier" w:date="2022-10-28T16:59:00Z">
        <w:r w:rsidDel="00B43DFA">
          <w:delText xml:space="preserve"> </w:delText>
        </w:r>
      </w:del>
    </w:p>
    <w:p w14:paraId="1C61EF66" w14:textId="61C988D5" w:rsidR="00B43DFA" w:rsidRDefault="00351AF3" w:rsidP="00B43DFA">
      <w:pPr>
        <w:pStyle w:val="Corpsdetexte"/>
        <w:rPr>
          <w:ins w:id="88" w:author="Montiglio, Pierre-Olivier" w:date="2022-10-28T16:59:00Z"/>
        </w:rPr>
      </w:pPr>
      <w:ins w:id="89" w:author="Montiglio, Pierre-Olivier" w:date="2022-10-28T16:59:00Z">
        <w:r>
          <w:t>General experimental design</w:t>
        </w:r>
      </w:ins>
    </w:p>
    <w:p w14:paraId="0B934F3D" w14:textId="0806C623" w:rsidR="00351AF3" w:rsidRDefault="00351AF3" w:rsidP="00B43DFA">
      <w:pPr>
        <w:pStyle w:val="Corpsdetexte"/>
        <w:rPr>
          <w:ins w:id="90" w:author="Montiglio, Pierre-Olivier" w:date="2022-10-28T16:59:00Z"/>
        </w:rPr>
      </w:pPr>
      <w:ins w:id="91" w:author="Montiglio, Pierre-Olivier" w:date="2022-10-28T16:59:00Z">
        <w:r>
          <w:t>Experiment 1</w:t>
        </w:r>
      </w:ins>
    </w:p>
    <w:p w14:paraId="06EBD076" w14:textId="51ECDD93" w:rsidR="00351AF3" w:rsidRDefault="00351AF3" w:rsidP="00B43DFA">
      <w:pPr>
        <w:pStyle w:val="Corpsdetexte"/>
        <w:rPr>
          <w:ins w:id="92" w:author="Montiglio, Pierre-Olivier" w:date="2022-10-28T16:59:00Z"/>
        </w:rPr>
      </w:pPr>
      <w:commentRangeStart w:id="93"/>
      <w:ins w:id="94" w:author="Montiglio, Pierre-Olivier" w:date="2022-10-28T16:59:00Z">
        <w:r>
          <w:t xml:space="preserve">Blab la </w:t>
        </w:r>
        <w:proofErr w:type="spellStart"/>
        <w:r>
          <w:t>bla</w:t>
        </w:r>
        <w:proofErr w:type="spellEnd"/>
        <w:r>
          <w:t xml:space="preserve"> </w:t>
        </w:r>
      </w:ins>
      <w:commentRangeEnd w:id="93"/>
      <w:ins w:id="95" w:author="Montiglio, Pierre-Olivier" w:date="2022-10-28T17:00:00Z">
        <w:r w:rsidR="004D2351">
          <w:rPr>
            <w:rStyle w:val="Marquedecommentaire"/>
          </w:rPr>
          <w:commentReference w:id="93"/>
        </w:r>
      </w:ins>
    </w:p>
    <w:p w14:paraId="06FD3F00" w14:textId="69C42FA9" w:rsidR="00351AF3" w:rsidRDefault="00351AF3" w:rsidP="00B43DFA">
      <w:pPr>
        <w:pStyle w:val="Corpsdetexte"/>
        <w:rPr>
          <w:ins w:id="96" w:author="Montiglio, Pierre-Olivier" w:date="2022-10-28T16:59:00Z"/>
        </w:rPr>
      </w:pPr>
    </w:p>
    <w:p w14:paraId="26654388" w14:textId="008C0044" w:rsidR="00351AF3" w:rsidRDefault="00351AF3" w:rsidP="00B43DFA">
      <w:pPr>
        <w:pStyle w:val="Corpsdetexte"/>
        <w:rPr>
          <w:ins w:id="97" w:author="Montiglio, Pierre-Olivier" w:date="2022-10-28T16:59:00Z"/>
        </w:rPr>
      </w:pPr>
      <w:ins w:id="98" w:author="Montiglio, Pierre-Olivier" w:date="2022-10-28T16:59:00Z">
        <w:r>
          <w:t>Experiment 2</w:t>
        </w:r>
      </w:ins>
    </w:p>
    <w:p w14:paraId="15F2D3EC" w14:textId="16678F62" w:rsidR="00351AF3" w:rsidRPr="00B43DFA" w:rsidRDefault="00351AF3" w:rsidP="00B43DFA">
      <w:pPr>
        <w:pStyle w:val="Corpsdetexte"/>
        <w:rPr>
          <w:ins w:id="99" w:author="Montiglio, Pierre-Olivier" w:date="2022-10-28T16:57:00Z"/>
        </w:rPr>
      </w:pPr>
      <w:commentRangeStart w:id="100"/>
      <w:proofErr w:type="spellStart"/>
      <w:ins w:id="101" w:author="Montiglio, Pierre-Olivier" w:date="2022-10-28T16:59:00Z">
        <w:r>
          <w:t>Bla</w:t>
        </w:r>
        <w:proofErr w:type="spellEnd"/>
        <w:r>
          <w:t xml:space="preserve"> </w:t>
        </w:r>
        <w:proofErr w:type="spellStart"/>
        <w:r>
          <w:t>bla</w:t>
        </w:r>
        <w:proofErr w:type="spellEnd"/>
        <w:r>
          <w:t xml:space="preserve"> </w:t>
        </w:r>
        <w:proofErr w:type="spellStart"/>
        <w:r>
          <w:t>bla</w:t>
        </w:r>
      </w:ins>
      <w:commentRangeEnd w:id="100"/>
      <w:proofErr w:type="spellEnd"/>
      <w:ins w:id="102" w:author="Montiglio, Pierre-Olivier" w:date="2022-10-28T17:00:00Z">
        <w:r w:rsidR="004D2351">
          <w:rPr>
            <w:rStyle w:val="Marquedecommentaire"/>
          </w:rPr>
          <w:commentReference w:id="100"/>
        </w:r>
      </w:ins>
    </w:p>
    <w:p w14:paraId="5F8603FB" w14:textId="3E0A023D" w:rsidR="00E94E92" w:rsidRDefault="008C2EA4">
      <w:pPr>
        <w:pStyle w:val="Corpsdetexte"/>
      </w:pPr>
      <w:del w:id="103" w:author="Montiglio, Pierre-Olivier" w:date="2022-10-28T16:57:00Z">
        <w:r w:rsidDel="009F3035">
          <w:delText>Black wido</w:delText>
        </w:r>
        <w:r w:rsidDel="009F3035">
          <w:delText xml:space="preserve">w spiders (genus Latrodectus) are therefore a particularly suitable system to understand how microbes influence spider evolution </w:delText>
        </w:r>
      </w:del>
      <w:r>
        <w:t xml:space="preserve">The black widows used in the experiment come from a wild population collected and were reared and maintained in the laboratory </w:t>
      </w:r>
      <w:r>
        <w:t>under standardized conditions for a minimum of 3 years. The individuals were isolated and exposed to the same conditions of temperature (24°C ± 2°C), humidity (40% RH) and a day-night cycle of 12h-12h. Non-experimental individuals were fed twice a month wi</w:t>
      </w:r>
      <w:r>
        <w:t>th a live cricket.</w:t>
      </w:r>
    </w:p>
    <w:p w14:paraId="335393CB" w14:textId="77777777" w:rsidR="00E94E92" w:rsidRDefault="008C2EA4">
      <w:pPr>
        <w:pStyle w:val="Titre2"/>
      </w:pPr>
      <w:bookmarkStart w:id="104" w:name="Xec73fce9c96534ce461a0dc608c0e80f3682511"/>
      <w:r>
        <w:lastRenderedPageBreak/>
        <w:t>M</w:t>
      </w:r>
      <w:r>
        <w:t>ethods for the microbiome of spiders in the field</w:t>
      </w:r>
      <w:bookmarkEnd w:id="104"/>
    </w:p>
    <w:p w14:paraId="2859A3E5" w14:textId="77777777" w:rsidR="00E94E92" w:rsidRDefault="008C2EA4">
      <w:pPr>
        <w:pStyle w:val="FirstParagraph"/>
      </w:pPr>
      <w:r>
        <w:t>With L. hesperus specimens reared in the laboratory at the Université du Québec à Montréal (UQAM), several compartments (cuticles, bristles, feces, etc.) were tested with different proto</w:t>
      </w:r>
      <w:r>
        <w:t>cols from QIAGEN and targeting different genetic materials (eithergenetic material (either DNA or bacterial RNA). It was finally determined that bacterial DNA would be extracted more efficiently with the DNeasy® PowerSoil® protocol (QIAGEN).</w:t>
      </w:r>
    </w:p>
    <w:p w14:paraId="11F1572B" w14:textId="77777777" w:rsidR="00E94E92" w:rsidRDefault="008C2EA4">
      <w:pPr>
        <w:pStyle w:val="Titre3"/>
      </w:pPr>
      <w:bookmarkStart w:id="105" w:name="data-collection"/>
      <w:r>
        <w:t>Data collectio</w:t>
      </w:r>
      <w:r>
        <w:t>n</w:t>
      </w:r>
      <w:bookmarkEnd w:id="105"/>
    </w:p>
    <w:p w14:paraId="72A9D154" w14:textId="77777777" w:rsidR="00E94E92" w:rsidRDefault="008C2EA4">
      <w:pPr>
        <w:pStyle w:val="FirstParagraph"/>
      </w:pPr>
      <w:r>
        <w:rPr>
          <w:i/>
        </w:rPr>
        <w:t>we need to describe the field conditions, temperature, precipitation, land cover, blablabla</w:t>
      </w:r>
    </w:p>
    <w:p w14:paraId="77D07301" w14:textId="77777777" w:rsidR="00E94E92" w:rsidRDefault="008C2EA4">
      <w:pPr>
        <w:pStyle w:val="Corpsdetexte"/>
      </w:pPr>
      <w:r>
        <w:t>During the sampling period (spring 2020), a total of 14 specimens of L. Hesperus were captured in the vicinity of and outside the city of Tucson, Arizona (USA). T</w:t>
      </w:r>
      <w:r>
        <w:t>hese specimens were distributed among 4 different sites, including 2 desert wilderness sites (Chaos Canyon (CC) and Dove Mountain (DM)) and 2 urban sites (University of Arizona Campus (UA) and a Lowe’s (LO) parking lot). Spider webbing was collected for ea</w:t>
      </w:r>
      <w:r>
        <w:t xml:space="preserve">ch individual captured under relatively sterile individual captured under relatively sterile conditions (latex gloves and alcohol) with a Falcon tube and a disinfected metal rod. The webs were recovered by turning the rod in the center of the specimen and </w:t>
      </w:r>
      <w:r>
        <w:t>was captured with a Falcon tube and a metal rod. The 14 individuals and their respective webs were identified and transported alive to storage at -20°C. The samples were finally sent by mail (placed in dry ice) to the laboratories of UQAM. The samples were</w:t>
      </w:r>
      <w:r>
        <w:t xml:space="preserve"> placed on ice at irregular intervals during initial storage, transportation and finally final storage at the UQAM laboratories. The samples of each location and type, however, underwent this intermittent cooling uniformly.</w:t>
      </w:r>
    </w:p>
    <w:p w14:paraId="12D8F85C" w14:textId="77777777" w:rsidR="00E94E92" w:rsidRDefault="008C2EA4">
      <w:pPr>
        <w:pStyle w:val="Titre2"/>
      </w:pPr>
      <w:bookmarkStart w:id="106" w:name="X7e79dc856a249c8835f6b15a49436c6e1fe1347"/>
      <w:r>
        <w:t>Methods for the microbiome of sp</w:t>
      </w:r>
      <w:r>
        <w:t>iders in the laboratory experiment</w:t>
      </w:r>
      <w:bookmarkEnd w:id="106"/>
    </w:p>
    <w:p w14:paraId="28BC92CD" w14:textId="77777777" w:rsidR="00E94E92" w:rsidRDefault="008C2EA4">
      <w:pPr>
        <w:pStyle w:val="Titre3"/>
      </w:pPr>
      <w:bookmarkStart w:id="107" w:name="feeding-bioassay"/>
      <w:r>
        <w:t>Feeding bioassay</w:t>
      </w:r>
      <w:bookmarkEnd w:id="107"/>
    </w:p>
    <w:p w14:paraId="655890D8" w14:textId="77777777" w:rsidR="00E94E92" w:rsidRDefault="008C2EA4">
      <w:pPr>
        <w:pStyle w:val="FirstParagraph"/>
      </w:pPr>
      <w:r>
        <w:t>In a laboratory feeding experiment, we tested whether a single meal has the potential to alter the gut bacterial community of black widow. The spiders were randomly allocated to three treatments: (1) no f</w:t>
      </w:r>
      <w:r>
        <w:t xml:space="preserve">ood </w:t>
      </w:r>
      <w:r>
        <w:lastRenderedPageBreak/>
        <w:t>(control), (2) a meal consisting of Gryllodes sigillatus (crickets), and (3) a meal consisting of Porcellionides pruinosus (isopod). Isopods are present in city. Isopods are poor in nutrients and contain little protein. Crickets represents one of the c</w:t>
      </w:r>
      <w:r>
        <w:t xml:space="preserve">ommon preys of spider in labotary. They represent a food rich in lipid and protein that is beneficial to spiders Each individual was first transferred to a cardboard support where they build their web for 5 days. Second, the black widows were divided into </w:t>
      </w:r>
      <w:r>
        <w:t>their three distinct groups and identified in the database. Then, prey was administered weekly to maintain them at their satiation level. The diets were maintained for 6 weeks and the spiders were dissected 72 hours after their last meal. In the control gr</w:t>
      </w:r>
      <w:r>
        <w:t>oup, the spiders were not fed for 6 weeks.</w:t>
      </w:r>
    </w:p>
    <w:p w14:paraId="11B9AE86" w14:textId="77777777" w:rsidR="00E94E92" w:rsidRDefault="008C2EA4">
      <w:pPr>
        <w:pStyle w:val="Titre3"/>
      </w:pPr>
      <w:bookmarkStart w:id="108" w:name="cricket-and-isopod"/>
      <w:r>
        <w:t>Cricket and isopod</w:t>
      </w:r>
      <w:bookmarkEnd w:id="108"/>
    </w:p>
    <w:p w14:paraId="1B690E6B" w14:textId="77777777" w:rsidR="00E94E92" w:rsidRDefault="008C2EA4">
      <w:pPr>
        <w:pStyle w:val="FirstParagraph"/>
      </w:pPr>
      <w:r>
        <w:t>The crickets and isopods used are within the range of potential natural prey. They both come from a controlled and ethical farm located on the south shore of Montreal. For the first diet, cricke</w:t>
      </w:r>
      <w:r>
        <w:t xml:space="preserve">ts of the species Gryllodes sigillatus were chosen and raised in the laboratory. They are housed in ventilated containers and maintained at room temperature. They are fed regularly with an assortment of vegetables, pet food and plants. Crickets are a good </w:t>
      </w:r>
      <w:r>
        <w:t xml:space="preserve">source of protein while being low in fat. They also have a very low calcium/phosphorus ratio. For the second diet, isopods of the species Porcellionides pruinosus were chosen and raised in the laboratory. The sowbugs are small terrestrial crustaceans that </w:t>
      </w:r>
      <w:r>
        <w:t>are not very nutritious. They are very low in fat and protein but very rich in several minerals, including calcium. They are kept in their container in a humid culture environment and at room temperature. They are fed with carrots and vegetables about twic</w:t>
      </w:r>
      <w:r>
        <w:t>e a week.</w:t>
      </w:r>
    </w:p>
    <w:p w14:paraId="285ADA24" w14:textId="77777777" w:rsidR="00E94E92" w:rsidRDefault="008C2EA4">
      <w:pPr>
        <w:pStyle w:val="Titre2"/>
      </w:pPr>
      <w:bookmarkStart w:id="109" w:name="X50099caa92e7433b5d423d8f9058e3740b54741"/>
      <w:r>
        <w:t>Sample processing for the field and laboratory experiment</w:t>
      </w:r>
      <w:bookmarkEnd w:id="109"/>
    </w:p>
    <w:p w14:paraId="406F648E" w14:textId="77777777" w:rsidR="00E94E92" w:rsidRDefault="008C2EA4">
      <w:pPr>
        <w:pStyle w:val="FirstParagraph"/>
      </w:pPr>
      <w:r>
        <w:t xml:space="preserve">The analysis of intestinal </w:t>
      </w:r>
      <w:commentRangeStart w:id="110"/>
      <w:r>
        <w:t>bacteria</w:t>
      </w:r>
      <w:commentRangeEnd w:id="110"/>
      <w:r>
        <w:rPr>
          <w:rStyle w:val="Marquedecommentaire"/>
        </w:rPr>
        <w:commentReference w:id="110"/>
      </w:r>
      <w:r>
        <w:t xml:space="preserve"> was performed on dissected digestive tracts and the lipid profile. Each spider was transferred to a plastic jar with a lid to be anesthetized by introdu</w:t>
      </w:r>
      <w:r>
        <w:t xml:space="preserve">cing CO2 for 2 to 5 minutes than by freezing in a -20°C freezer. The samples were then rinsed in three steps. I performed an initial rinse with sterile pure water for 1 minute, followed by a second rinse with 70% ethanol for 5 minutes, and </w:t>
      </w:r>
      <w:r>
        <w:lastRenderedPageBreak/>
        <w:t>then a series of</w:t>
      </w:r>
      <w:r>
        <w:t xml:space="preserve"> three more rinses times with sterile pure water. The hindgut of each individual was dissected in 0.1 M Sodium Chloride, 0.015 M Sodium Citrate, 0.1% Diethyl Pyrocarbonate sterile solution with sterile forceps under a binocular loupe, placed in 1.5 ml micr</w:t>
      </w:r>
      <w:r>
        <w:t>ocentrifuge tubes, washed three times with sterile water. All manipulations were performed under flame and the equipment sterilized at each use. Spiders being sacrificed, then stored at -20°C until DNA was extracted. the dissection was done in the same day</w:t>
      </w:r>
      <w:r>
        <w:t xml:space="preserve"> of their euthanasia.</w:t>
      </w:r>
    </w:p>
    <w:p w14:paraId="0C716E63" w14:textId="77777777" w:rsidR="00E94E92" w:rsidRDefault="008C2EA4">
      <w:pPr>
        <w:pStyle w:val="Corpsdetexte"/>
      </w:pPr>
      <w:commentRangeStart w:id="111"/>
      <w:r>
        <w:t xml:space="preserve">An external sterilization of the cuticle was performed before </w:t>
      </w:r>
      <w:commentRangeEnd w:id="111"/>
      <w:r>
        <w:rPr>
          <w:rStyle w:val="Marquedecommentaire"/>
        </w:rPr>
        <w:commentReference w:id="111"/>
      </w:r>
      <w:r>
        <w:t>the bacterial DNA extractions for each spider to avoid any contamination to the internal microbiota. The specimens were first placed in a Falcon tube containing ultrapure w</w:t>
      </w:r>
      <w:r>
        <w:t xml:space="preserve">ater and then subjected to the sonicator for 60 sec. They were then immersed in 95% ethanol and vortexed 30 sec. The same step follows with 75% ethanol. Afterwards, the spiders are placed in a sterile mortar, then crushed to extract the inner liquids with </w:t>
      </w:r>
      <w:r>
        <w:t>a filter pipette and added to the solution C1 of the DNeasy® PowerSoil® kit (QIAGEN), which will be used for all DNA extractions.</w:t>
      </w:r>
    </w:p>
    <w:p w14:paraId="76A4746C" w14:textId="77777777" w:rsidR="00E94E92" w:rsidRDefault="008C2EA4">
      <w:pPr>
        <w:pStyle w:val="Corpsdetexte"/>
      </w:pPr>
      <w:r>
        <w:t xml:space="preserve">It is therefore the complete internal environment (fatty masses, cephalothorax, intestinal tract, ovaries, legs, etc. </w:t>
      </w:r>
      <w:r>
        <w:t>except for the cuticles) which is evaluated for its microbiota of spider on the field. The respective webs were first dissected and cut under the hood or Bunsen flame with knives with sterile knives and tweezers and then incorporated into solution C1 of th</w:t>
      </w:r>
      <w:r>
        <w:t>e DNeasy® PowerSoil® kit (QIAGEN) in order to analyze their to analyze their surfaces for bacteria. For spider diet, after 6 weeks of a strict diet, three individuals per group were sacrificed in order to collect the digestive tract and the lipidic profile</w:t>
      </w:r>
      <w:r>
        <w:t xml:space="preserve"> to extract the microbial DNA. The dissections were performed 72h after their last meal. Each spider was sterilized and then dissected under a binocular light microscope before used the DNeasy® PowerSoil® kit (QIAGEN). A PCR was performed with the bacteria</w:t>
      </w:r>
      <w:r>
        <w:t>l DNA extracted with the PCR Master Mix (QIAGEN) as well as the buffer and amplifying solution from Invitrogen company.</w:t>
      </w:r>
    </w:p>
    <w:p w14:paraId="1E1356BC" w14:textId="77777777" w:rsidR="00E94E92" w:rsidRDefault="008C2EA4">
      <w:pPr>
        <w:pStyle w:val="Corpsdetexte"/>
      </w:pPr>
      <w:r>
        <w:t>À VALIDER Bactérie Tm = 57°C Eucaryotes Tm = 61°C Bacteria with 5uL DNA and Eucaryote 2uL DNA Polymerase : Phusion Hot Start II High-Fid</w:t>
      </w:r>
      <w:r>
        <w:t>elity</w:t>
      </w:r>
    </w:p>
    <w:p w14:paraId="66F33BBE" w14:textId="77777777" w:rsidR="00E94E92" w:rsidRDefault="008C2EA4">
      <w:pPr>
        <w:pStyle w:val="Titre2"/>
      </w:pPr>
      <w:bookmarkStart w:id="112" w:name="Xe09c0a14a6906ccd10e0b8f234a456446094e35"/>
      <w:r>
        <w:lastRenderedPageBreak/>
        <w:t>Data preparation and statistical analyses</w:t>
      </w:r>
      <w:bookmarkEnd w:id="112"/>
    </w:p>
    <w:p w14:paraId="1C47D2E0" w14:textId="77777777" w:rsidR="00E94E92" w:rsidRDefault="008C2EA4">
      <w:r>
        <w:br w:type="page"/>
      </w:r>
    </w:p>
    <w:p w14:paraId="0A718F9B" w14:textId="77777777" w:rsidR="00E94E92" w:rsidRDefault="008C2EA4">
      <w:pPr>
        <w:pStyle w:val="Titre1"/>
      </w:pPr>
      <w:bookmarkStart w:id="113" w:name="results"/>
      <w:r>
        <w:lastRenderedPageBreak/>
        <w:t>Results</w:t>
      </w:r>
      <w:bookmarkEnd w:id="113"/>
    </w:p>
    <w:p w14:paraId="419ED193" w14:textId="77777777" w:rsidR="00E94E92" w:rsidRDefault="008C2EA4">
      <w:r>
        <w:br w:type="page"/>
      </w:r>
    </w:p>
    <w:p w14:paraId="04DACAF3" w14:textId="77777777" w:rsidR="00E94E92" w:rsidRDefault="008C2EA4">
      <w:pPr>
        <w:pStyle w:val="Titre1"/>
      </w:pPr>
      <w:bookmarkStart w:id="114" w:name="discussion"/>
      <w:r>
        <w:lastRenderedPageBreak/>
        <w:t>Discussion</w:t>
      </w:r>
      <w:bookmarkEnd w:id="114"/>
    </w:p>
    <w:p w14:paraId="58A877E2" w14:textId="77777777" w:rsidR="00E94E92" w:rsidRDefault="008C2EA4">
      <w:pPr>
        <w:pStyle w:val="FirstParagraph"/>
      </w:pPr>
      <w:r>
        <w:rPr>
          <w:i/>
        </w:rPr>
        <w:t>Our study provides a better understanding of the impacts of urbanization on the microbial ecology of L. hesperus in Arizona. It will also help determine how prey encountered by black wi</w:t>
      </w:r>
      <w:r>
        <w:rPr>
          <w:i/>
        </w:rPr>
        <w:t>dows shape the structure of their microbiome.</w:t>
      </w:r>
    </w:p>
    <w:p w14:paraId="520C0E5D" w14:textId="77777777" w:rsidR="00E94E92" w:rsidRDefault="008C2EA4">
      <w:r>
        <w:br w:type="page"/>
      </w:r>
    </w:p>
    <w:p w14:paraId="338FE9E4" w14:textId="77777777" w:rsidR="00E94E92" w:rsidRDefault="008C2EA4">
      <w:pPr>
        <w:pStyle w:val="Titre1"/>
      </w:pPr>
      <w:bookmarkStart w:id="115" w:name="references"/>
      <w:r>
        <w:lastRenderedPageBreak/>
        <w:t>References</w:t>
      </w:r>
      <w:bookmarkEnd w:id="115"/>
    </w:p>
    <w:p w14:paraId="330C9D15" w14:textId="77777777" w:rsidR="00E94E92" w:rsidRDefault="008C2EA4">
      <w:pPr>
        <w:pStyle w:val="Bibliographie"/>
      </w:pPr>
      <w:bookmarkStart w:id="116" w:name="ref-Boone.etal2013"/>
      <w:bookmarkStart w:id="117" w:name="refs"/>
      <w:r>
        <w:t>Boone, C. K. et al. 2013. Bacteria Associated with a Tree-Killing Insect Reduce Concentrations of Plant Defense Compounds. - Journal of Chemical Ecology 39: 1003–1006.</w:t>
      </w:r>
    </w:p>
    <w:p w14:paraId="05F2EC86" w14:textId="77777777" w:rsidR="00E94E92" w:rsidRDefault="008C2EA4">
      <w:pPr>
        <w:pStyle w:val="Bibliographie"/>
      </w:pPr>
      <w:bookmarkStart w:id="118" w:name="ref-Bosmans.etal2018"/>
      <w:bookmarkEnd w:id="116"/>
      <w:r>
        <w:t>Bosmans, L. et al. 2018. Habi</w:t>
      </w:r>
      <w:r>
        <w:t>tat-specific variation in gut microbial communities and pathogen prevalence in bumblebee queens (Bombus terrestris). - PLOS ONE 13: e0204612.</w:t>
      </w:r>
    </w:p>
    <w:p w14:paraId="53688581" w14:textId="77777777" w:rsidR="00E94E92" w:rsidRDefault="008C2EA4">
      <w:pPr>
        <w:pStyle w:val="Bibliographie"/>
      </w:pPr>
      <w:bookmarkStart w:id="119" w:name="ref-Brune.Ohkuma2011"/>
      <w:bookmarkEnd w:id="118"/>
      <w:r>
        <w:t xml:space="preserve">Brune, A. and Ohkuma, M. 2011. Role of the Termite Gut Microbiota in Symbiotic Digestion. - In: Bignell, D. E. et </w:t>
      </w:r>
      <w:r>
        <w:t>al. (eds), Biology of Termites: A Modern Synthesis. Springer Netherlands, ppp. 439–475.</w:t>
      </w:r>
    </w:p>
    <w:p w14:paraId="6BD681DF" w14:textId="77777777" w:rsidR="00E94E92" w:rsidRDefault="008C2EA4">
      <w:pPr>
        <w:pStyle w:val="Bibliographie"/>
      </w:pPr>
      <w:bookmarkStart w:id="120" w:name="ref-De.etal2022"/>
      <w:bookmarkEnd w:id="119"/>
      <w:r>
        <w:t>De, K. et al. 2022. Spiders as bio-indicators of habitat disturbance in the riparian zone of the Ganga river: A preliminary study. - Trop Ecol 63: 209–215.</w:t>
      </w:r>
    </w:p>
    <w:p w14:paraId="1F414A50" w14:textId="77777777" w:rsidR="00E94E92" w:rsidRDefault="008C2EA4">
      <w:pPr>
        <w:pStyle w:val="Bibliographie"/>
      </w:pPr>
      <w:bookmarkStart w:id="121" w:name="ref-Engel.Moran2013"/>
      <w:bookmarkEnd w:id="120"/>
      <w:r>
        <w:t>Engel, P. an</w:t>
      </w:r>
      <w:r>
        <w:t>d Moran, N. A. 2013. The gut microbiota of insects diversity in structure and function. - FEMS Microbiology Reviews 37: 699–735.</w:t>
      </w:r>
    </w:p>
    <w:p w14:paraId="26CCB41C" w14:textId="77777777" w:rsidR="00E94E92" w:rsidRDefault="008C2EA4">
      <w:pPr>
        <w:pStyle w:val="Bibliographie"/>
      </w:pPr>
      <w:bookmarkStart w:id="122" w:name="ref-Giribet.Edgecombe2010"/>
      <w:bookmarkEnd w:id="121"/>
      <w:r>
        <w:t>Giribet, G. and Edgecombe, G. 2010. Reevaluating the Arthropod Tree of Life. - Annual review of entomology 57: 167–86.</w:t>
      </w:r>
    </w:p>
    <w:p w14:paraId="16264FDF" w14:textId="77777777" w:rsidR="00E94E92" w:rsidRDefault="008C2EA4">
      <w:pPr>
        <w:pStyle w:val="Bibliographie"/>
      </w:pPr>
      <w:bookmarkStart w:id="123" w:name="ref-Gregoric.etal2022"/>
      <w:bookmarkEnd w:id="122"/>
      <w:r>
        <w:t>Gregorič</w:t>
      </w:r>
      <w:r>
        <w:t>, M. et al. 2022. Spider webs as eDNA samplers: Biodiversity assessment across the tree of life. - Mol. Ecol. Resour. in press.</w:t>
      </w:r>
    </w:p>
    <w:p w14:paraId="56D2CC3E" w14:textId="77777777" w:rsidR="00E94E92" w:rsidRDefault="008C2EA4">
      <w:pPr>
        <w:pStyle w:val="Bibliographie"/>
      </w:pPr>
      <w:bookmarkStart w:id="124" w:name="ref-Hallmann.etal2017"/>
      <w:bookmarkEnd w:id="123"/>
      <w:r>
        <w:t>Hallmann, C. A. et al. 2017. More than 75 percent decline over 27 years in total flying insect biomass in protected areas. - PLO</w:t>
      </w:r>
      <w:r>
        <w:t>S ONE 12: e0185809.</w:t>
      </w:r>
    </w:p>
    <w:p w14:paraId="6FF24322" w14:textId="77777777" w:rsidR="00E94E92" w:rsidRPr="00EC24D7" w:rsidRDefault="008C2EA4">
      <w:pPr>
        <w:pStyle w:val="Bibliographie"/>
        <w:rPr>
          <w:lang w:val="fr-CA"/>
        </w:rPr>
      </w:pPr>
      <w:bookmarkStart w:id="125" w:name="ref-Hose.etal2002"/>
      <w:bookmarkEnd w:id="124"/>
      <w:r w:rsidRPr="00EC24D7">
        <w:rPr>
          <w:lang w:val="fr-CA"/>
        </w:rPr>
        <w:t xml:space="preserve">Hose, G. C. et al. 2002. Spider </w:t>
      </w:r>
      <w:proofErr w:type="spellStart"/>
      <w:r w:rsidRPr="00EC24D7">
        <w:rPr>
          <w:lang w:val="fr-CA"/>
        </w:rPr>
        <w:t>webs</w:t>
      </w:r>
      <w:proofErr w:type="spellEnd"/>
      <w:r w:rsidRPr="00EC24D7">
        <w:rPr>
          <w:lang w:val="fr-CA"/>
        </w:rPr>
        <w:t xml:space="preserve"> as </w:t>
      </w:r>
      <w:proofErr w:type="spellStart"/>
      <w:r w:rsidRPr="00EC24D7">
        <w:rPr>
          <w:lang w:val="fr-CA"/>
        </w:rPr>
        <w:t>environmental</w:t>
      </w:r>
      <w:proofErr w:type="spellEnd"/>
      <w:r w:rsidRPr="00EC24D7">
        <w:rPr>
          <w:lang w:val="fr-CA"/>
        </w:rPr>
        <w:t xml:space="preserve"> </w:t>
      </w:r>
      <w:proofErr w:type="spellStart"/>
      <w:r w:rsidRPr="00EC24D7">
        <w:rPr>
          <w:lang w:val="fr-CA"/>
        </w:rPr>
        <w:t>indicators</w:t>
      </w:r>
      <w:proofErr w:type="spellEnd"/>
      <w:r w:rsidRPr="00EC24D7">
        <w:rPr>
          <w:lang w:val="fr-CA"/>
        </w:rPr>
        <w:t xml:space="preserve">. - </w:t>
      </w:r>
      <w:proofErr w:type="spellStart"/>
      <w:r w:rsidRPr="00EC24D7">
        <w:rPr>
          <w:lang w:val="fr-CA"/>
        </w:rPr>
        <w:t>Environmental</w:t>
      </w:r>
      <w:proofErr w:type="spellEnd"/>
      <w:r w:rsidRPr="00EC24D7">
        <w:rPr>
          <w:lang w:val="fr-CA"/>
        </w:rPr>
        <w:t xml:space="preserve"> Pollution 120: 725–733.</w:t>
      </w:r>
    </w:p>
    <w:p w14:paraId="3C065CAC" w14:textId="77777777" w:rsidR="00E94E92" w:rsidRDefault="008C2EA4">
      <w:pPr>
        <w:pStyle w:val="Bibliographie"/>
      </w:pPr>
      <w:bookmarkStart w:id="126" w:name="ref-Kennedy.etal2020"/>
      <w:bookmarkEnd w:id="125"/>
      <w:r w:rsidRPr="00EC24D7">
        <w:rPr>
          <w:lang w:val="fr-CA"/>
        </w:rPr>
        <w:t xml:space="preserve">Kennedy, S. R. et al. 2020. </w:t>
      </w:r>
      <w:r>
        <w:t xml:space="preserve">Are you what you eat? A highly transient and prey-influenced gut microbiome in the grey house </w:t>
      </w:r>
      <w:r>
        <w:t>spider Badumna longinqua. - Mol. Ecol. 29: 1001–1015.</w:t>
      </w:r>
    </w:p>
    <w:p w14:paraId="5B1E0CEC" w14:textId="77777777" w:rsidR="00E94E92" w:rsidRDefault="008C2EA4">
      <w:pPr>
        <w:pStyle w:val="Bibliographie"/>
      </w:pPr>
      <w:bookmarkStart w:id="127" w:name="ref-LeBlanc.etal2013"/>
      <w:bookmarkEnd w:id="126"/>
      <w:r>
        <w:t>LeBlanc, J. G. et al. 2013. Bacteria as vitamin suppliers to their host: A gut microbiota perspective. - Curr. Opin. Biotechnol. 24: 160–168.</w:t>
      </w:r>
    </w:p>
    <w:p w14:paraId="2AE29CCB" w14:textId="77777777" w:rsidR="00E94E92" w:rsidRDefault="008C2EA4">
      <w:pPr>
        <w:pStyle w:val="Bibliographie"/>
      </w:pPr>
      <w:bookmarkStart w:id="128" w:name="ref-Newbold.etal2015"/>
      <w:bookmarkEnd w:id="127"/>
      <w:r>
        <w:t>Newbold, T. et al. 2015. Global effects of land use on local</w:t>
      </w:r>
      <w:r>
        <w:t xml:space="preserve"> terrestrial biodiversity. - Nature 520: 45–50.</w:t>
      </w:r>
    </w:p>
    <w:p w14:paraId="52A5D02B" w14:textId="77777777" w:rsidR="00E94E92" w:rsidRDefault="008C2EA4">
      <w:pPr>
        <w:pStyle w:val="Bibliographie"/>
      </w:pPr>
      <w:bookmarkStart w:id="129" w:name="ref-Ng.etal2018"/>
      <w:bookmarkEnd w:id="128"/>
      <w:r>
        <w:t>Ng, S. H. et al. 2018. The influence of diet and environment on the gut microbial community of field crickets. - Ecol. Evol. 8: 4704–4720.</w:t>
      </w:r>
    </w:p>
    <w:p w14:paraId="3E2FD2D8" w14:textId="77777777" w:rsidR="00E94E92" w:rsidRDefault="008C2EA4">
      <w:pPr>
        <w:pStyle w:val="Bibliographie"/>
      </w:pPr>
      <w:bookmarkStart w:id="130" w:name="ref-Parks.etal2017"/>
      <w:bookmarkEnd w:id="129"/>
      <w:r>
        <w:t>Parks, O. B. et al. 2017. Exposure to cuticular bacteria can alter ho</w:t>
      </w:r>
      <w:r>
        <w:t>st behavior in a funnel-weaving spider. - Curr. Zool. 64: 721–726.</w:t>
      </w:r>
    </w:p>
    <w:p w14:paraId="4BB87E69" w14:textId="77777777" w:rsidR="00E94E92" w:rsidRDefault="008C2EA4">
      <w:pPr>
        <w:pStyle w:val="Bibliographie"/>
      </w:pPr>
      <w:bookmarkStart w:id="131" w:name="ref-Seibold.etal2019"/>
      <w:bookmarkEnd w:id="130"/>
      <w:r>
        <w:t>Seibold, S. et al. 2019. Arthropod decline in grasslands and forests is associated with landscape-level drivers. - Nature 574: 671–674.</w:t>
      </w:r>
    </w:p>
    <w:p w14:paraId="7FD66918" w14:textId="77777777" w:rsidR="00E94E92" w:rsidRPr="00EC24D7" w:rsidRDefault="008C2EA4">
      <w:pPr>
        <w:pStyle w:val="Bibliographie"/>
        <w:rPr>
          <w:lang w:val="fr-CA"/>
        </w:rPr>
      </w:pPr>
      <w:bookmarkStart w:id="132" w:name="ref-Toft1999"/>
      <w:bookmarkEnd w:id="131"/>
      <w:r>
        <w:t>Toft, S. 1999. Prey Choice and Spider Fitness. - J. A</w:t>
      </w:r>
      <w:r>
        <w:t xml:space="preserve">rachnol. </w:t>
      </w:r>
      <w:r w:rsidRPr="00EC24D7">
        <w:rPr>
          <w:lang w:val="fr-CA"/>
        </w:rPr>
        <w:t>27: 301–307.</w:t>
      </w:r>
    </w:p>
    <w:p w14:paraId="5F8AAD96" w14:textId="77777777" w:rsidR="00E94E92" w:rsidRDefault="008C2EA4">
      <w:pPr>
        <w:pStyle w:val="Bibliographie"/>
      </w:pPr>
      <w:bookmarkStart w:id="133" w:name="ref-Uetz.etal1992"/>
      <w:bookmarkEnd w:id="132"/>
      <w:proofErr w:type="spellStart"/>
      <w:r w:rsidRPr="00EC24D7">
        <w:rPr>
          <w:lang w:val="fr-CA"/>
        </w:rPr>
        <w:t>Uetz</w:t>
      </w:r>
      <w:proofErr w:type="spellEnd"/>
      <w:r w:rsidRPr="00EC24D7">
        <w:rPr>
          <w:lang w:val="fr-CA"/>
        </w:rPr>
        <w:t xml:space="preserve">, G. W. et al. 1992. </w:t>
      </w:r>
      <w:r>
        <w:t>Survivorship of Wolf Spiders (Lycosidae) Reared on Different Diets. - J. Arachnol. 20: 207–211.</w:t>
      </w:r>
      <w:bookmarkEnd w:id="117"/>
      <w:bookmarkEnd w:id="133"/>
    </w:p>
    <w:sectPr w:rsidR="00E94E92" w:rsidSect="00931685">
      <w:footerReference w:type="default" r:id="rId11"/>
      <w:pgSz w:w="12240" w:h="15840"/>
      <w:pgMar w:top="1417" w:right="1417" w:bottom="1417" w:left="1417"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ontiglio, Pierre-Olivier" w:date="2022-10-28T12:22:00Z" w:initials="MPO">
    <w:p w14:paraId="385693DE" w14:textId="77777777" w:rsidR="00E83E83" w:rsidRDefault="00EC24D7">
      <w:pPr>
        <w:pStyle w:val="Commentaire"/>
      </w:pPr>
      <w:r>
        <w:rPr>
          <w:rStyle w:val="Marquedecommentaire"/>
        </w:rPr>
        <w:annotationRef/>
      </w:r>
      <w:r w:rsidR="00E83E83">
        <w:rPr>
          <w:color w:val="000000"/>
          <w:lang w:val="en-CA"/>
        </w:rPr>
        <w:t xml:space="preserve">Les deux premiers paragraphes sont très bien écrits, bravo! Il ne reste plus qu'à aiguiser le tout. Dans ces deux paragraphes vous pouvez mieux préparer le lecteur en lui expliquant pourquoi la diversité du microbiote serait intéressante à analyser. </w:t>
      </w:r>
    </w:p>
    <w:p w14:paraId="6C7376B9" w14:textId="77777777" w:rsidR="00E83E83" w:rsidRDefault="00E83E83">
      <w:pPr>
        <w:pStyle w:val="Commentaire"/>
      </w:pPr>
    </w:p>
    <w:p w14:paraId="249E9790" w14:textId="77777777" w:rsidR="00E83E83" w:rsidRDefault="00E83E83">
      <w:pPr>
        <w:pStyle w:val="Commentaire"/>
      </w:pPr>
      <w:r>
        <w:rPr>
          <w:color w:val="000000"/>
          <w:lang w:val="en-CA"/>
        </w:rPr>
        <w:t xml:space="preserve">À l'heure actuelle vous vous 'contentez' de nous laisser avec l'idée que le microbiote peut jouer un rôle dans la capacité des arthropodes de s'ajuster à différents habitats. Mais vous pouvez aller plus loin. </w:t>
      </w:r>
    </w:p>
    <w:p w14:paraId="732928A1" w14:textId="77777777" w:rsidR="00E83E83" w:rsidRDefault="00E83E83">
      <w:pPr>
        <w:pStyle w:val="Commentaire"/>
      </w:pPr>
    </w:p>
    <w:p w14:paraId="0D08A6F8" w14:textId="77777777" w:rsidR="00E83E83" w:rsidRDefault="00E83E83">
      <w:pPr>
        <w:pStyle w:val="Commentaire"/>
      </w:pPr>
      <w:r>
        <w:rPr>
          <w:color w:val="000000"/>
          <w:lang w:val="en-CA"/>
        </w:rPr>
        <w:t>Il nous manque un deuxième aspect important: qu'est ce qui faconne le micriobiote: 1) les proies et 2) le recrutement passif depuis l'environnement physique (ici la toile). Il faut nous expliquer ceci un peu mieux avant de tomber sur les veuves noires pour mieux préparer le lecteur.</w:t>
      </w:r>
    </w:p>
    <w:p w14:paraId="1FFA42F3" w14:textId="77777777" w:rsidR="00E83E83" w:rsidRDefault="00E83E83">
      <w:pPr>
        <w:pStyle w:val="Commentaire"/>
      </w:pPr>
    </w:p>
    <w:p w14:paraId="6311B089" w14:textId="77777777" w:rsidR="00E83E83" w:rsidRDefault="00E83E83" w:rsidP="003C5A89">
      <w:pPr>
        <w:pStyle w:val="Commentaire"/>
      </w:pPr>
      <w:r>
        <w:rPr>
          <w:color w:val="000000"/>
          <w:lang w:val="en-CA"/>
        </w:rPr>
        <w:t xml:space="preserve">Finalement il nous manque un problème ou un trou dans la littérature que vous allez boucher. Il faudrait par exemple nous expliquer que peu d'études se sont intéressé aux prédateurs (je pense que beaucoup de travaux ont été fait sur les herbivores en comparaison? ). Et que ces travaux sont soit descriptives (décrivent des liens seulement), et ignorent l'importance du recrutement passif depuis l'environnement comme facteur déterminant les microbiotes. Peu d'études on aussi distingué le microbiote principal de ses composantes temporaires. </w:t>
      </w:r>
    </w:p>
  </w:comment>
  <w:comment w:id="3" w:author="Montiglio, Pierre-Olivier" w:date="2022-10-28T12:12:00Z" w:initials="MPO">
    <w:p w14:paraId="7B0E3A95" w14:textId="652A9A64" w:rsidR="00EC24D7" w:rsidRDefault="00EC24D7" w:rsidP="00147CDD">
      <w:pPr>
        <w:pStyle w:val="Commentaire"/>
      </w:pPr>
      <w:r>
        <w:rPr>
          <w:rStyle w:val="Marquedecommentaire"/>
        </w:rPr>
        <w:annotationRef/>
      </w:r>
      <w:r>
        <w:rPr>
          <w:lang w:val="en-CA"/>
        </w:rPr>
        <w:t xml:space="preserve">Cette phrase est un peu moins claire, pour deux raisons. 1) on ne sait pas c'est quoi the microbial environment of arthropods (pour moi ce sont les bactéries en contact avec l'arthropode en question). Réviser pour the composition of arthropod microbiome? 2) Les changements dans la structure du microbiote avec l'habitat va résulter de différences de composition d'espèces par recrutement, évolution, ou processus écologiques comme l'exclusion compétitive. Donc dire que ces changes peuvent être adaptatifs est mélangeant. Si vous voulez dire que les changements de microbiote peuvent être bénéfiques pour l'hôte vous pouvez réviser pour le dire sans utiliser le terme adaptatif? </w:t>
      </w:r>
    </w:p>
  </w:comment>
  <w:comment w:id="5" w:author="Montiglio, Pierre-Olivier" w:date="2022-10-28T12:16:00Z" w:initials="MPO">
    <w:p w14:paraId="4790EE41" w14:textId="77777777" w:rsidR="00EC24D7" w:rsidRDefault="00EC24D7" w:rsidP="00BE74CE">
      <w:pPr>
        <w:pStyle w:val="Commentaire"/>
      </w:pPr>
      <w:r>
        <w:rPr>
          <w:rStyle w:val="Marquedecommentaire"/>
        </w:rPr>
        <w:annotationRef/>
      </w:r>
      <w:r>
        <w:rPr>
          <w:lang w:val="en-CA"/>
        </w:rPr>
        <w:t>Pas certain que quelqu'un ait démontré ça?</w:t>
      </w:r>
    </w:p>
  </w:comment>
  <w:comment w:id="6" w:author="Montiglio, Pierre-Olivier" w:date="2022-10-28T12:16:00Z" w:initials="MPO">
    <w:p w14:paraId="5BE180D2" w14:textId="7FF66D42" w:rsidR="00EC24D7" w:rsidRDefault="00EC24D7" w:rsidP="0036132C">
      <w:pPr>
        <w:pStyle w:val="Commentaire"/>
      </w:pPr>
      <w:r>
        <w:rPr>
          <w:rStyle w:val="Marquedecommentaire"/>
        </w:rPr>
        <w:annotationRef/>
      </w:r>
      <w:r>
        <w:rPr>
          <w:lang w:val="en-CA"/>
        </w:rPr>
        <w:t>Je suggère 'diversified' parce que 'balanced' veut dire que chaque espèce est consommée en proportions précises. Mais le reste du paragrapĥe parle plutôt de la diversité d'espèces consommées.</w:t>
      </w:r>
    </w:p>
  </w:comment>
  <w:comment w:id="7" w:author="Montiglio, Pierre-Olivier" w:date="2022-10-28T12:13:00Z" w:initials="MPO">
    <w:p w14:paraId="25ACE8F7" w14:textId="259D6065" w:rsidR="00EC24D7" w:rsidRDefault="00EC24D7" w:rsidP="00555FEC">
      <w:pPr>
        <w:pStyle w:val="Commentaire"/>
      </w:pPr>
      <w:r>
        <w:rPr>
          <w:rStyle w:val="Marquedecommentaire"/>
        </w:rPr>
        <w:annotationRef/>
      </w:r>
      <w:r>
        <w:rPr>
          <w:lang w:val="en-CA"/>
        </w:rPr>
        <w:t>Ici aussi, beneficial au lieu de adaptive (qui a un sens précis en écologie et en évolution).</w:t>
      </w:r>
    </w:p>
  </w:comment>
  <w:comment w:id="8" w:author="Montiglio, Pierre-Olivier" w:date="2022-10-28T12:14:00Z" w:initials="MPO">
    <w:p w14:paraId="576F8664" w14:textId="77777777" w:rsidR="00EC24D7" w:rsidRDefault="00EC24D7" w:rsidP="003C374A">
      <w:pPr>
        <w:pStyle w:val="Commentaire"/>
      </w:pPr>
      <w:r>
        <w:rPr>
          <w:rStyle w:val="Marquedecommentaire"/>
        </w:rPr>
        <w:annotationRef/>
      </w:r>
      <w:r>
        <w:rPr>
          <w:lang w:val="en-CA"/>
        </w:rPr>
        <w:t>Hop! Un terme technique en moins ☺️</w:t>
      </w:r>
    </w:p>
  </w:comment>
  <w:comment w:id="17" w:author="Montiglio, Pierre-Olivier" w:date="2022-10-28T12:15:00Z" w:initials="MPO">
    <w:p w14:paraId="61D8B539" w14:textId="77777777" w:rsidR="00EC24D7" w:rsidRDefault="00EC24D7" w:rsidP="007B702E">
      <w:pPr>
        <w:pStyle w:val="Commentaire"/>
      </w:pPr>
      <w:r>
        <w:rPr>
          <w:rStyle w:val="Marquedecommentaire"/>
        </w:rPr>
        <w:annotationRef/>
      </w:r>
      <w:r>
        <w:rPr>
          <w:lang w:val="en-CA"/>
        </w:rPr>
        <w:t>Donner les noms des bibittes concernées.</w:t>
      </w:r>
    </w:p>
  </w:comment>
  <w:comment w:id="4" w:author="Montiglio, Pierre-Olivier" w:date="2022-10-28T12:18:00Z" w:initials="MPO">
    <w:p w14:paraId="5F5CAB75" w14:textId="77777777" w:rsidR="00EC24D7" w:rsidRDefault="00EC24D7" w:rsidP="00D77D22">
      <w:pPr>
        <w:pStyle w:val="Commentaire"/>
      </w:pPr>
      <w:r>
        <w:rPr>
          <w:rStyle w:val="Marquedecommentaire"/>
        </w:rPr>
        <w:annotationRef/>
      </w:r>
      <w:r>
        <w:rPr>
          <w:lang w:val="en-CA"/>
        </w:rPr>
        <w:t xml:space="preserve">Ce passage semble un peu 'hors sujet'. Il est moins bien aligné avec les paragraphes qui précèdent parce que jusqu'ici, vous nous avez parlé de l'importance du micriobiote des arthropodes pour leur capacité à faire face aux changements environnementaux. On voit mal le lien avec la diversité de la diète tout d'un coup. Donc à retirer? </w:t>
      </w:r>
    </w:p>
  </w:comment>
  <w:comment w:id="19" w:author="Montiglio, Pierre-Olivier" w:date="2022-10-28T12:19:00Z" w:initials="MPO">
    <w:p w14:paraId="13D580BA" w14:textId="77777777" w:rsidR="00EC24D7" w:rsidRDefault="00EC24D7" w:rsidP="0076589F">
      <w:pPr>
        <w:pStyle w:val="Commentaire"/>
      </w:pPr>
      <w:r>
        <w:rPr>
          <w:rStyle w:val="Marquedecommentaire"/>
        </w:rPr>
        <w:annotationRef/>
      </w:r>
      <w:r>
        <w:rPr>
          <w:lang w:val="en-CA"/>
        </w:rPr>
        <w:t xml:space="preserve">Même chose ici, le lien avec les objectifs de l'étude sont obscurs pour moi… à retirer? </w:t>
      </w:r>
    </w:p>
  </w:comment>
  <w:comment w:id="27" w:author="Montiglio, Pierre-Olivier" w:date="2022-10-28T12:20:00Z" w:initials="MPO">
    <w:p w14:paraId="6339C050" w14:textId="77777777" w:rsidR="00EC24D7" w:rsidRDefault="00EC24D7" w:rsidP="00DA5AC4">
      <w:pPr>
        <w:pStyle w:val="Commentaire"/>
      </w:pPr>
      <w:r>
        <w:rPr>
          <w:rStyle w:val="Marquedecommentaire"/>
        </w:rPr>
        <w:annotationRef/>
      </w:r>
      <w:r>
        <w:rPr>
          <w:lang w:val="en-CA"/>
        </w:rPr>
        <w:t xml:space="preserve">Juste diversity? Ou structure aussi? </w:t>
      </w:r>
    </w:p>
  </w:comment>
  <w:comment w:id="44" w:author="Montiglio, Pierre-Olivier" w:date="2022-10-28T13:07:00Z" w:initials="MPO">
    <w:p w14:paraId="76B1E985" w14:textId="77777777" w:rsidR="00860D8F" w:rsidRDefault="00860D8F" w:rsidP="006046F3">
      <w:pPr>
        <w:pStyle w:val="Commentaire"/>
      </w:pPr>
      <w:r>
        <w:rPr>
          <w:rStyle w:val="Marquedecommentaire"/>
        </w:rPr>
        <w:annotationRef/>
      </w:r>
      <w:r>
        <w:rPr>
          <w:lang w:val="en-CA"/>
        </w:rPr>
        <w:t xml:space="preserve">Quand on a deux phrases ou idées à présenter en parallèle, c'est souvent une bonne idée de reprendre la même structure de phrase. </w:t>
      </w:r>
    </w:p>
  </w:comment>
  <w:comment w:id="55" w:author="Montiglio, Pierre-Olivier" w:date="2022-10-28T13:09:00Z" w:initials="MPO">
    <w:p w14:paraId="0C7ADC29" w14:textId="77777777" w:rsidR="00860D8F" w:rsidRDefault="00860D8F" w:rsidP="00CE12CC">
      <w:pPr>
        <w:pStyle w:val="Commentaire"/>
      </w:pPr>
      <w:r>
        <w:rPr>
          <w:rStyle w:val="Marquedecommentaire"/>
        </w:rPr>
        <w:annotationRef/>
      </w:r>
      <w:r>
        <w:rPr>
          <w:color w:val="000000"/>
          <w:lang w:val="en-CA"/>
        </w:rPr>
        <w:t>Comme ça n'est pas directement le centre de votre article je laisserais ça de coté pour le moment. Par contre vous pouvez parler des effets de la composition des proies sur le microbiote dans les premiers paragraphes pour ne pas avoir à présenter de nouvelles idées ici.</w:t>
      </w:r>
    </w:p>
  </w:comment>
  <w:comment w:id="59" w:author="Montiglio, Pierre-Olivier" w:date="2022-10-28T13:11:00Z" w:initials="MPO">
    <w:p w14:paraId="5B2A801D" w14:textId="77777777" w:rsidR="00E83E83" w:rsidRDefault="00E83E83" w:rsidP="008C10C9">
      <w:pPr>
        <w:pStyle w:val="Commentaire"/>
      </w:pPr>
      <w:r>
        <w:rPr>
          <w:rStyle w:val="Marquedecommentaire"/>
        </w:rPr>
        <w:annotationRef/>
      </w:r>
      <w:r>
        <w:rPr>
          <w:lang w:val="en-CA"/>
        </w:rPr>
        <w:t xml:space="preserve">Ceci sort un peu de nulle part parce qu'on n'a pas lu là dessus dans la problématique. Peut être expliquer que les études jusqu'ici ne distinguent pas le microbiote central et stable de ses composantes temporaires? </w:t>
      </w:r>
    </w:p>
  </w:comment>
  <w:comment w:id="68" w:author="Montiglio, Pierre-Olivier" w:date="2022-10-28T13:29:00Z" w:initials="MPO">
    <w:p w14:paraId="37207BE6" w14:textId="77777777" w:rsidR="00C159CD" w:rsidRDefault="00C159CD" w:rsidP="00BD386F">
      <w:pPr>
        <w:pStyle w:val="Commentaire"/>
      </w:pPr>
      <w:r>
        <w:rPr>
          <w:rStyle w:val="Marquedecommentaire"/>
        </w:rPr>
        <w:annotationRef/>
      </w:r>
      <w:r>
        <w:rPr>
          <w:lang w:val="en-CA"/>
        </w:rPr>
        <w:t xml:space="preserve">Réécrire le texte sans voix passive (will be used). Il est toujours plus léger d'écrire 'we used Western black widows… ' </w:t>
      </w:r>
    </w:p>
  </w:comment>
  <w:comment w:id="72" w:author="Montiglio, Pierre-Olivier" w:date="2022-10-28T13:29:00Z" w:initials="MPO">
    <w:p w14:paraId="1A69103E" w14:textId="77777777" w:rsidR="00C159CD" w:rsidRDefault="00C159CD" w:rsidP="004E6723">
      <w:pPr>
        <w:pStyle w:val="Commentaire"/>
      </w:pPr>
      <w:r>
        <w:rPr>
          <w:rStyle w:val="Marquedecommentaire"/>
        </w:rPr>
        <w:annotationRef/>
      </w:r>
      <w:r>
        <w:rPr>
          <w:lang w:val="en-CA"/>
        </w:rPr>
        <w:t xml:space="preserve">Si vous avez des informations plus précises sur les proies consommées. </w:t>
      </w:r>
    </w:p>
  </w:comment>
  <w:comment w:id="73" w:author="Montiglio, Pierre-Olivier" w:date="2022-10-28T16:55:00Z" w:initials="MPO">
    <w:p w14:paraId="52A6894A" w14:textId="77777777" w:rsidR="000E1178" w:rsidRDefault="000E1178" w:rsidP="003E39EA">
      <w:pPr>
        <w:pStyle w:val="Commentaire"/>
      </w:pPr>
      <w:r>
        <w:rPr>
          <w:rStyle w:val="Marquedecommentaire"/>
        </w:rPr>
        <w:annotationRef/>
      </w:r>
      <w:r>
        <w:rPr>
          <w:lang w:val="en-CA"/>
        </w:rPr>
        <w:t>? Revoir pour être plus précis selon ce que les références vous permettent de dire.</w:t>
      </w:r>
    </w:p>
  </w:comment>
  <w:comment w:id="76" w:author="Montiglio, Pierre-Olivier" w:date="2022-10-28T16:55:00Z" w:initials="MPO">
    <w:p w14:paraId="387F8967" w14:textId="77777777" w:rsidR="000E1178" w:rsidRDefault="000E1178" w:rsidP="00217FBD">
      <w:pPr>
        <w:pStyle w:val="Commentaire"/>
      </w:pPr>
      <w:r>
        <w:rPr>
          <w:rStyle w:val="Marquedecommentaire"/>
        </w:rPr>
        <w:annotationRef/>
      </w:r>
      <w:r>
        <w:rPr>
          <w:lang w:val="en-CA"/>
        </w:rPr>
        <w:t>Pas clair, la toile fait du sit and wait?</w:t>
      </w:r>
    </w:p>
  </w:comment>
  <w:comment w:id="77" w:author="Montiglio, Pierre-Olivier" w:date="2022-10-28T16:56:00Z" w:initials="MPO">
    <w:p w14:paraId="51398FDB" w14:textId="77777777" w:rsidR="000E1178" w:rsidRDefault="000E1178" w:rsidP="00C73083">
      <w:pPr>
        <w:pStyle w:val="Commentaire"/>
      </w:pPr>
      <w:r>
        <w:rPr>
          <w:rStyle w:val="Marquedecommentaire"/>
        </w:rPr>
        <w:annotationRef/>
      </w:r>
      <w:r>
        <w:rPr>
          <w:lang w:val="en-CA"/>
        </w:rPr>
        <w:t xml:space="preserve">Pas certain que ça soit nécessaire. Ici on veut les infos importantes pour comprendre le reste de l'article et interpréter les implications des résultats. </w:t>
      </w:r>
    </w:p>
  </w:comment>
  <w:comment w:id="80" w:author="Montiglio, Pierre-Olivier" w:date="2022-10-28T16:56:00Z" w:initials="MPO">
    <w:p w14:paraId="2131F8C2" w14:textId="77777777" w:rsidR="00FE34B9" w:rsidRDefault="00FE34B9" w:rsidP="00EC7E65">
      <w:pPr>
        <w:pStyle w:val="Commentaire"/>
      </w:pPr>
      <w:r>
        <w:rPr>
          <w:rStyle w:val="Marquedecommentaire"/>
        </w:rPr>
        <w:annotationRef/>
      </w:r>
      <w:r>
        <w:rPr>
          <w:lang w:val="en-CA"/>
        </w:rPr>
        <w:t xml:space="preserve">Gut morphologies? Gut physiologies? </w:t>
      </w:r>
    </w:p>
  </w:comment>
  <w:comment w:id="85" w:author="Montiglio, Pierre-Olivier" w:date="2022-10-28T16:57:00Z" w:initials="MPO">
    <w:p w14:paraId="4383C4F8" w14:textId="77777777" w:rsidR="009F3035" w:rsidRDefault="009F3035" w:rsidP="00CF734E">
      <w:pPr>
        <w:pStyle w:val="Commentaire"/>
      </w:pPr>
      <w:r>
        <w:rPr>
          <w:rStyle w:val="Marquedecommentaire"/>
        </w:rPr>
        <w:annotationRef/>
      </w:r>
      <w:r>
        <w:rPr>
          <w:lang w:val="en-CA"/>
        </w:rPr>
        <w:t xml:space="preserve">Par opposition à quels autres facteurs? </w:t>
      </w:r>
    </w:p>
  </w:comment>
  <w:comment w:id="86" w:author="Montiglio, Pierre-Olivier" w:date="2022-10-28T16:58:00Z" w:initials="MPO">
    <w:p w14:paraId="4ECB7D74" w14:textId="77777777" w:rsidR="009F3035" w:rsidRDefault="009F3035" w:rsidP="00E2552B">
      <w:pPr>
        <w:pStyle w:val="Commentaire"/>
      </w:pPr>
      <w:r>
        <w:rPr>
          <w:rStyle w:val="Marquedecommentaire"/>
        </w:rPr>
        <w:annotationRef/>
      </w:r>
      <w:r>
        <w:rPr>
          <w:lang w:val="en-CA"/>
        </w:rPr>
        <w:t>Nouveau sujet (l'origine des sujets) donc nouveau paragraphe.</w:t>
      </w:r>
    </w:p>
  </w:comment>
  <w:comment w:id="93" w:author="Montiglio, Pierre-Olivier" w:date="2022-10-28T17:00:00Z" w:initials="MPO">
    <w:p w14:paraId="62D96C36" w14:textId="77777777" w:rsidR="00BB462C" w:rsidRDefault="004D2351" w:rsidP="00BD6B97">
      <w:pPr>
        <w:pStyle w:val="Commentaire"/>
      </w:pPr>
      <w:r>
        <w:rPr>
          <w:rStyle w:val="Marquedecommentaire"/>
        </w:rPr>
        <w:annotationRef/>
      </w:r>
      <w:r w:rsidR="00BB462C">
        <w:rPr>
          <w:color w:val="000000"/>
          <w:lang w:val="en-CA"/>
        </w:rPr>
        <w:t>Consolider un survol du travail et les informations présentes dans Data collection ici. S'arrêter à l'extraction de l'ADN microbien.</w:t>
      </w:r>
    </w:p>
  </w:comment>
  <w:comment w:id="100" w:author="Montiglio, Pierre-Olivier" w:date="2022-10-28T17:00:00Z" w:initials="MPO">
    <w:p w14:paraId="25C21A3A" w14:textId="4AE8333C" w:rsidR="004D2351" w:rsidRDefault="004D2351" w:rsidP="001E734B">
      <w:pPr>
        <w:pStyle w:val="Commentaire"/>
      </w:pPr>
      <w:r>
        <w:rPr>
          <w:rStyle w:val="Marquedecommentaire"/>
        </w:rPr>
        <w:annotationRef/>
      </w:r>
      <w:r>
        <w:rPr>
          <w:lang w:val="en-CA"/>
        </w:rPr>
        <w:t>Même chose ici</w:t>
      </w:r>
    </w:p>
  </w:comment>
  <w:comment w:id="110" w:author="Montiglio, Pierre-Olivier" w:date="2022-10-28T17:02:00Z" w:initials="MPO">
    <w:p w14:paraId="3912B1D5" w14:textId="77777777" w:rsidR="008C2EA4" w:rsidRDefault="008C2EA4" w:rsidP="00693A04">
      <w:pPr>
        <w:pStyle w:val="Commentaire"/>
      </w:pPr>
      <w:r>
        <w:rPr>
          <w:rStyle w:val="Marquedecommentaire"/>
        </w:rPr>
        <w:annotationRef/>
      </w:r>
      <w:r>
        <w:rPr>
          <w:color w:val="000000"/>
          <w:lang w:val="en-CA"/>
        </w:rPr>
        <w:t>Microbes. On va analyser les bactéries et les eucaryotes. ☺️ En fait expliquer qu'on voulait voir les archées aussi mais qu'on n'en a pas détecté.</w:t>
      </w:r>
    </w:p>
  </w:comment>
  <w:comment w:id="111" w:author="Montiglio, Pierre-Olivier" w:date="2022-10-28T17:02:00Z" w:initials="MPO">
    <w:p w14:paraId="05FC84FE" w14:textId="77777777" w:rsidR="008C2EA4" w:rsidRDefault="008C2EA4" w:rsidP="00FA75E4">
      <w:pPr>
        <w:pStyle w:val="Commentaire"/>
      </w:pPr>
      <w:r>
        <w:rPr>
          <w:rStyle w:val="Marquedecommentaire"/>
        </w:rPr>
        <w:annotationRef/>
      </w:r>
      <w:r>
        <w:rPr>
          <w:lang w:val="en-CA"/>
        </w:rPr>
        <w:t>Pas de voix passive jamais!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11B089" w15:done="0"/>
  <w15:commentEx w15:paraId="7B0E3A95" w15:done="0"/>
  <w15:commentEx w15:paraId="4790EE41" w15:done="0"/>
  <w15:commentEx w15:paraId="5BE180D2" w15:done="0"/>
  <w15:commentEx w15:paraId="25ACE8F7" w15:done="0"/>
  <w15:commentEx w15:paraId="576F8664" w15:done="0"/>
  <w15:commentEx w15:paraId="61D8B539" w15:done="0"/>
  <w15:commentEx w15:paraId="5F5CAB75" w15:done="0"/>
  <w15:commentEx w15:paraId="13D580BA" w15:done="0"/>
  <w15:commentEx w15:paraId="6339C050" w15:done="0"/>
  <w15:commentEx w15:paraId="76B1E985" w15:done="0"/>
  <w15:commentEx w15:paraId="0C7ADC29" w15:done="0"/>
  <w15:commentEx w15:paraId="5B2A801D" w15:done="0"/>
  <w15:commentEx w15:paraId="37207BE6" w15:done="0"/>
  <w15:commentEx w15:paraId="1A69103E" w15:done="0"/>
  <w15:commentEx w15:paraId="52A6894A" w15:done="0"/>
  <w15:commentEx w15:paraId="387F8967" w15:done="0"/>
  <w15:commentEx w15:paraId="51398FDB" w15:done="0"/>
  <w15:commentEx w15:paraId="2131F8C2" w15:done="0"/>
  <w15:commentEx w15:paraId="4383C4F8" w15:done="0"/>
  <w15:commentEx w15:paraId="4ECB7D74" w15:done="0"/>
  <w15:commentEx w15:paraId="62D96C36" w15:done="0"/>
  <w15:commentEx w15:paraId="25C21A3A" w15:done="0"/>
  <w15:commentEx w15:paraId="3912B1D5" w15:done="0"/>
  <w15:commentEx w15:paraId="05FC84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647F2" w16cex:dateUtc="2022-10-28T16:22:00Z"/>
  <w16cex:commentExtensible w16cex:durableId="270645BF" w16cex:dateUtc="2022-10-28T16:12:00Z"/>
  <w16cex:commentExtensible w16cex:durableId="270646A9" w16cex:dateUtc="2022-10-28T16:16:00Z"/>
  <w16cex:commentExtensible w16cex:durableId="2706468C" w16cex:dateUtc="2022-10-28T16:16:00Z"/>
  <w16cex:commentExtensible w16cex:durableId="270645F9" w16cex:dateUtc="2022-10-28T16:13:00Z"/>
  <w16cex:commentExtensible w16cex:durableId="27064616" w16cex:dateUtc="2022-10-28T16:14:00Z"/>
  <w16cex:commentExtensible w16cex:durableId="27064652" w16cex:dateUtc="2022-10-28T16:15:00Z"/>
  <w16cex:commentExtensible w16cex:durableId="27064711" w16cex:dateUtc="2022-10-28T16:18:00Z"/>
  <w16cex:commentExtensible w16cex:durableId="27064735" w16cex:dateUtc="2022-10-28T16:19:00Z"/>
  <w16cex:commentExtensible w16cex:durableId="27064776" w16cex:dateUtc="2022-10-28T16:20:00Z"/>
  <w16cex:commentExtensible w16cex:durableId="270652A5" w16cex:dateUtc="2022-10-28T17:07:00Z"/>
  <w16cex:commentExtensible w16cex:durableId="27065304" w16cex:dateUtc="2022-10-28T17:09:00Z"/>
  <w16cex:commentExtensible w16cex:durableId="27065389" w16cex:dateUtc="2022-10-28T17:11:00Z"/>
  <w16cex:commentExtensible w16cex:durableId="2706579F" w16cex:dateUtc="2022-10-28T17:29:00Z"/>
  <w16cex:commentExtensible w16cex:durableId="270657C7" w16cex:dateUtc="2022-10-28T17:29:00Z"/>
  <w16cex:commentExtensible w16cex:durableId="27068804" w16cex:dateUtc="2022-10-28T20:55:00Z"/>
  <w16cex:commentExtensible w16cex:durableId="2706881E" w16cex:dateUtc="2022-10-28T20:55:00Z"/>
  <w16cex:commentExtensible w16cex:durableId="27068845" w16cex:dateUtc="2022-10-28T20:56:00Z"/>
  <w16cex:commentExtensible w16cex:durableId="27068858" w16cex:dateUtc="2022-10-28T20:56:00Z"/>
  <w16cex:commentExtensible w16cex:durableId="27068881" w16cex:dateUtc="2022-10-28T20:57:00Z"/>
  <w16cex:commentExtensible w16cex:durableId="270688A4" w16cex:dateUtc="2022-10-28T20:58:00Z"/>
  <w16cex:commentExtensible w16cex:durableId="2706892F" w16cex:dateUtc="2022-10-28T21:00:00Z"/>
  <w16cex:commentExtensible w16cex:durableId="27068944" w16cex:dateUtc="2022-10-28T21:00:00Z"/>
  <w16cex:commentExtensible w16cex:durableId="27068996" w16cex:dateUtc="2022-10-28T21:02:00Z"/>
  <w16cex:commentExtensible w16cex:durableId="270689BB" w16cex:dateUtc="2022-10-28T2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11B089" w16cid:durableId="270647F2"/>
  <w16cid:commentId w16cid:paraId="7B0E3A95" w16cid:durableId="270645BF"/>
  <w16cid:commentId w16cid:paraId="4790EE41" w16cid:durableId="270646A9"/>
  <w16cid:commentId w16cid:paraId="5BE180D2" w16cid:durableId="2706468C"/>
  <w16cid:commentId w16cid:paraId="25ACE8F7" w16cid:durableId="270645F9"/>
  <w16cid:commentId w16cid:paraId="576F8664" w16cid:durableId="27064616"/>
  <w16cid:commentId w16cid:paraId="61D8B539" w16cid:durableId="27064652"/>
  <w16cid:commentId w16cid:paraId="5F5CAB75" w16cid:durableId="27064711"/>
  <w16cid:commentId w16cid:paraId="13D580BA" w16cid:durableId="27064735"/>
  <w16cid:commentId w16cid:paraId="6339C050" w16cid:durableId="27064776"/>
  <w16cid:commentId w16cid:paraId="76B1E985" w16cid:durableId="270652A5"/>
  <w16cid:commentId w16cid:paraId="0C7ADC29" w16cid:durableId="27065304"/>
  <w16cid:commentId w16cid:paraId="5B2A801D" w16cid:durableId="27065389"/>
  <w16cid:commentId w16cid:paraId="37207BE6" w16cid:durableId="2706579F"/>
  <w16cid:commentId w16cid:paraId="1A69103E" w16cid:durableId="270657C7"/>
  <w16cid:commentId w16cid:paraId="52A6894A" w16cid:durableId="27068804"/>
  <w16cid:commentId w16cid:paraId="387F8967" w16cid:durableId="2706881E"/>
  <w16cid:commentId w16cid:paraId="51398FDB" w16cid:durableId="27068845"/>
  <w16cid:commentId w16cid:paraId="2131F8C2" w16cid:durableId="27068858"/>
  <w16cid:commentId w16cid:paraId="4383C4F8" w16cid:durableId="27068881"/>
  <w16cid:commentId w16cid:paraId="4ECB7D74" w16cid:durableId="270688A4"/>
  <w16cid:commentId w16cid:paraId="62D96C36" w16cid:durableId="2706892F"/>
  <w16cid:commentId w16cid:paraId="25C21A3A" w16cid:durableId="27068944"/>
  <w16cid:commentId w16cid:paraId="3912B1D5" w16cid:durableId="27068996"/>
  <w16cid:commentId w16cid:paraId="05FC84FE" w16cid:durableId="270689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ADB9C" w14:textId="77777777" w:rsidR="0021471A" w:rsidRDefault="0021471A">
      <w:pPr>
        <w:spacing w:after="0"/>
      </w:pPr>
      <w:r>
        <w:separator/>
      </w:r>
    </w:p>
  </w:endnote>
  <w:endnote w:type="continuationSeparator" w:id="0">
    <w:p w14:paraId="00A40C62" w14:textId="77777777" w:rsidR="0021471A" w:rsidRDefault="002147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6AF8D6F0" w14:textId="77777777" w:rsidR="0006249D" w:rsidRDefault="008C2EA4">
        <w:pPr>
          <w:pStyle w:val="Pieddepage"/>
          <w:jc w:val="right"/>
        </w:pPr>
        <w:r>
          <w:fldChar w:fldCharType="begin"/>
        </w:r>
        <w:r>
          <w:instrText xml:space="preserve"> PAGE   \* MERGEFORMAT </w:instrText>
        </w:r>
        <w:r>
          <w:fldChar w:fldCharType="separate"/>
        </w:r>
        <w:r>
          <w:rPr>
            <w:noProof/>
          </w:rPr>
          <w:t>1</w:t>
        </w:r>
        <w:r>
          <w:rPr>
            <w:noProof/>
          </w:rPr>
          <w:fldChar w:fldCharType="end"/>
        </w:r>
      </w:p>
    </w:sdtContent>
  </w:sdt>
  <w:p w14:paraId="675A9FA9" w14:textId="77777777" w:rsidR="0006249D" w:rsidRDefault="008C2EA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95717" w14:textId="77777777" w:rsidR="0021471A" w:rsidRDefault="0021471A">
      <w:r>
        <w:separator/>
      </w:r>
    </w:p>
  </w:footnote>
  <w:footnote w:type="continuationSeparator" w:id="0">
    <w:p w14:paraId="15F77C52" w14:textId="77777777" w:rsidR="0021471A" w:rsidRDefault="002147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913861361">
    <w:abstractNumId w:val="0"/>
  </w:num>
  <w:num w:numId="2" w16cid:durableId="4650072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ntiglio, Pierre-Olivier">
    <w15:presenceInfo w15:providerId="None" w15:userId="Montiglio, Pierre-Olivi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1178"/>
    <w:rsid w:val="001B3D3F"/>
    <w:rsid w:val="0021471A"/>
    <w:rsid w:val="00351AF3"/>
    <w:rsid w:val="004D2351"/>
    <w:rsid w:val="004E29B3"/>
    <w:rsid w:val="00590D07"/>
    <w:rsid w:val="00784D58"/>
    <w:rsid w:val="00860D8F"/>
    <w:rsid w:val="008C2EA4"/>
    <w:rsid w:val="008D6863"/>
    <w:rsid w:val="009F3035"/>
    <w:rsid w:val="00B43DFA"/>
    <w:rsid w:val="00B86B75"/>
    <w:rsid w:val="00BB462C"/>
    <w:rsid w:val="00BC48D5"/>
    <w:rsid w:val="00C159CD"/>
    <w:rsid w:val="00C36279"/>
    <w:rsid w:val="00E315A3"/>
    <w:rsid w:val="00E83E83"/>
    <w:rsid w:val="00E94E92"/>
    <w:rsid w:val="00EC24D7"/>
    <w:rsid w:val="00F939E8"/>
    <w:rsid w:val="00FB3051"/>
    <w:rsid w:val="00FE34B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F888"/>
  <w15:docId w15:val="{0778D992-8CDA-4808-98DC-BD61F6AE2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7071"/>
    <w:rPr>
      <w:rFonts w:ascii="Times New Roman" w:hAnsi="Times New Roman"/>
      <w:color w:val="000000" w:themeColor="text1"/>
      <w:sz w:val="22"/>
    </w:rPr>
  </w:style>
  <w:style w:type="paragraph" w:styleId="Titre1">
    <w:name w:val="heading 1"/>
    <w:basedOn w:val="Normal"/>
    <w:next w:val="Corpsdetexte"/>
    <w:uiPriority w:val="9"/>
    <w:qFormat/>
    <w:rsid w:val="007A75EF"/>
    <w:pPr>
      <w:keepNext/>
      <w:keepLines/>
      <w:spacing w:before="480" w:after="0" w:line="360" w:lineRule="auto"/>
      <w:outlineLvl w:val="0"/>
    </w:pPr>
    <w:rPr>
      <w:rFonts w:eastAsiaTheme="majorEastAsia" w:cstheme="majorBidi"/>
      <w:b/>
      <w:bCs/>
      <w:sz w:val="32"/>
      <w:szCs w:val="32"/>
    </w:rPr>
  </w:style>
  <w:style w:type="paragraph" w:styleId="Titre2">
    <w:name w:val="heading 2"/>
    <w:basedOn w:val="Normal"/>
    <w:next w:val="Corpsdetexte"/>
    <w:uiPriority w:val="9"/>
    <w:unhideWhenUsed/>
    <w:qFormat/>
    <w:rsid w:val="007A75EF"/>
    <w:pPr>
      <w:keepNext/>
      <w:keepLines/>
      <w:spacing w:before="200" w:after="0" w:line="360" w:lineRule="auto"/>
      <w:outlineLvl w:val="1"/>
    </w:pPr>
    <w:rPr>
      <w:rFonts w:eastAsiaTheme="majorEastAsia" w:cstheme="majorBidi"/>
      <w:b/>
      <w:bCs/>
      <w:sz w:val="28"/>
      <w:szCs w:val="28"/>
    </w:rPr>
  </w:style>
  <w:style w:type="paragraph" w:styleId="Titre3">
    <w:name w:val="heading 3"/>
    <w:basedOn w:val="Normal"/>
    <w:next w:val="Corpsdetexte"/>
    <w:uiPriority w:val="9"/>
    <w:unhideWhenUsed/>
    <w:qFormat/>
    <w:rsid w:val="007A75EF"/>
    <w:pPr>
      <w:keepNext/>
      <w:keepLines/>
      <w:spacing w:before="200" w:after="0" w:line="360" w:lineRule="auto"/>
      <w:outlineLvl w:val="2"/>
    </w:pPr>
    <w:rPr>
      <w:rFonts w:eastAsiaTheme="majorEastAsia" w:cstheme="majorBidi"/>
      <w:b/>
      <w:bCs/>
      <w:sz w:val="24"/>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Titre6">
    <w:name w:val="heading 6"/>
    <w:basedOn w:val="Normal"/>
    <w:next w:val="Corpsdetexte"/>
    <w:uiPriority w:val="9"/>
    <w:unhideWhenUsed/>
    <w:qFormat/>
    <w:rsid w:val="00246769"/>
    <w:pPr>
      <w:keepNext/>
      <w:keepLines/>
      <w:spacing w:before="200" w:after="0" w:line="360" w:lineRule="auto"/>
      <w:jc w:val="center"/>
      <w:outlineLvl w:val="5"/>
    </w:pPr>
    <w:rPr>
      <w:rFonts w:eastAsiaTheme="majorEastAsia" w:cstheme="majorBidi"/>
      <w:color w:val="auto"/>
      <w:sz w:val="24"/>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rsid w:val="00D2280D"/>
    <w:pPr>
      <w:spacing w:before="180" w:after="180" w:line="480" w:lineRule="auto"/>
    </w:pPr>
  </w:style>
  <w:style w:type="paragraph" w:customStyle="1" w:styleId="FirstParagraph">
    <w:name w:val="First Paragraph"/>
    <w:basedOn w:val="Corpsdetexte"/>
    <w:next w:val="Corpsdetexte"/>
    <w:qFormat/>
    <w:rsid w:val="007A75EF"/>
  </w:style>
  <w:style w:type="paragraph" w:customStyle="1" w:styleId="Compact">
    <w:name w:val="Compact"/>
    <w:basedOn w:val="Corpsdetexte"/>
    <w:qFormat/>
    <w:pPr>
      <w:spacing w:before="36" w:after="36"/>
    </w:pPr>
  </w:style>
  <w:style w:type="paragraph" w:styleId="Titre">
    <w:name w:val="Title"/>
    <w:basedOn w:val="Normal"/>
    <w:next w:val="Corpsdetexte"/>
    <w:qFormat/>
    <w:rsid w:val="007A75EF"/>
    <w:pPr>
      <w:keepNext/>
      <w:keepLines/>
      <w:spacing w:before="480" w:after="240" w:line="360" w:lineRule="auto"/>
      <w:jc w:val="center"/>
    </w:pPr>
    <w:rPr>
      <w:rFonts w:eastAsiaTheme="majorEastAsia" w:cstheme="majorBidi"/>
      <w:b/>
      <w:bCs/>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7A75EF"/>
    <w:pPr>
      <w:keepNext/>
      <w:keepLines/>
      <w:spacing w:line="360" w:lineRule="auto"/>
      <w:jc w:val="center"/>
    </w:pPr>
    <w:rPr>
      <w:rFonts w:ascii="Times New Roman" w:hAnsi="Times New Roman"/>
      <w:color w:val="000000" w:themeColor="text1"/>
    </w:rPr>
  </w:style>
  <w:style w:type="paragraph" w:styleId="Date">
    <w:name w:val="Date"/>
    <w:next w:val="Corpsdetexte"/>
    <w:qFormat/>
    <w:pPr>
      <w:keepNext/>
      <w:keepLines/>
      <w:jc w:val="center"/>
    </w:pPr>
  </w:style>
  <w:style w:type="paragraph" w:customStyle="1" w:styleId="Abstract">
    <w:name w:val="Abstract"/>
    <w:basedOn w:val="Normal"/>
    <w:next w:val="Corpsdetexte"/>
    <w:qFormat/>
    <w:rsid w:val="007A75EF"/>
    <w:pPr>
      <w:keepNext/>
      <w:keepLines/>
      <w:spacing w:before="300" w:after="300"/>
    </w:pPr>
    <w:rPr>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umrodeligne">
    <w:name w:val="line number"/>
    <w:basedOn w:val="Policepardfaut"/>
    <w:semiHidden/>
    <w:unhideWhenUsed/>
    <w:rsid w:val="00931685"/>
  </w:style>
  <w:style w:type="paragraph" w:styleId="En-tte">
    <w:name w:val="header"/>
    <w:basedOn w:val="Normal"/>
    <w:link w:val="En-tteCar"/>
    <w:unhideWhenUsed/>
    <w:rsid w:val="0006249D"/>
    <w:pPr>
      <w:tabs>
        <w:tab w:val="center" w:pos="4703"/>
        <w:tab w:val="right" w:pos="9406"/>
      </w:tabs>
      <w:spacing w:after="0"/>
    </w:pPr>
  </w:style>
  <w:style w:type="character" w:customStyle="1" w:styleId="En-tteCar">
    <w:name w:val="En-tête Car"/>
    <w:basedOn w:val="Policepardfaut"/>
    <w:link w:val="En-tte"/>
    <w:rsid w:val="0006249D"/>
    <w:rPr>
      <w:rFonts w:ascii="Times New Roman" w:hAnsi="Times New Roman"/>
      <w:color w:val="000000" w:themeColor="text1"/>
      <w:sz w:val="22"/>
    </w:rPr>
  </w:style>
  <w:style w:type="paragraph" w:styleId="Pieddepage">
    <w:name w:val="footer"/>
    <w:basedOn w:val="Normal"/>
    <w:link w:val="PieddepageCar"/>
    <w:uiPriority w:val="99"/>
    <w:unhideWhenUsed/>
    <w:rsid w:val="0006249D"/>
    <w:pPr>
      <w:tabs>
        <w:tab w:val="center" w:pos="4703"/>
        <w:tab w:val="right" w:pos="9406"/>
      </w:tabs>
      <w:spacing w:after="0"/>
    </w:pPr>
  </w:style>
  <w:style w:type="character" w:customStyle="1" w:styleId="PieddepageCar">
    <w:name w:val="Pied de page Car"/>
    <w:basedOn w:val="Policepardfaut"/>
    <w:link w:val="Pieddepage"/>
    <w:uiPriority w:val="99"/>
    <w:rsid w:val="0006249D"/>
    <w:rPr>
      <w:rFonts w:ascii="Times New Roman" w:hAnsi="Times New Roman"/>
      <w:color w:val="000000" w:themeColor="text1"/>
      <w:sz w:val="22"/>
    </w:rPr>
  </w:style>
  <w:style w:type="character" w:styleId="Marquedecommentaire">
    <w:name w:val="annotation reference"/>
    <w:basedOn w:val="Policepardfaut"/>
    <w:semiHidden/>
    <w:unhideWhenUsed/>
    <w:rsid w:val="00EC24D7"/>
    <w:rPr>
      <w:sz w:val="16"/>
      <w:szCs w:val="16"/>
    </w:rPr>
  </w:style>
  <w:style w:type="paragraph" w:styleId="Commentaire">
    <w:name w:val="annotation text"/>
    <w:basedOn w:val="Normal"/>
    <w:link w:val="CommentaireCar"/>
    <w:unhideWhenUsed/>
    <w:rsid w:val="00EC24D7"/>
    <w:rPr>
      <w:sz w:val="20"/>
      <w:szCs w:val="20"/>
    </w:rPr>
  </w:style>
  <w:style w:type="character" w:customStyle="1" w:styleId="CommentaireCar">
    <w:name w:val="Commentaire Car"/>
    <w:basedOn w:val="Policepardfaut"/>
    <w:link w:val="Commentaire"/>
    <w:rsid w:val="00EC24D7"/>
    <w:rPr>
      <w:rFonts w:ascii="Times New Roman" w:hAnsi="Times New Roman"/>
      <w:color w:val="000000" w:themeColor="text1"/>
      <w:sz w:val="20"/>
      <w:szCs w:val="20"/>
    </w:rPr>
  </w:style>
  <w:style w:type="paragraph" w:styleId="Objetducommentaire">
    <w:name w:val="annotation subject"/>
    <w:basedOn w:val="Commentaire"/>
    <w:next w:val="Commentaire"/>
    <w:link w:val="ObjetducommentaireCar"/>
    <w:semiHidden/>
    <w:unhideWhenUsed/>
    <w:rsid w:val="00EC24D7"/>
    <w:rPr>
      <w:b/>
      <w:bCs/>
    </w:rPr>
  </w:style>
  <w:style w:type="character" w:customStyle="1" w:styleId="ObjetducommentaireCar">
    <w:name w:val="Objet du commentaire Car"/>
    <w:basedOn w:val="CommentaireCar"/>
    <w:link w:val="Objetducommentaire"/>
    <w:semiHidden/>
    <w:rsid w:val="00EC24D7"/>
    <w:rPr>
      <w:rFonts w:ascii="Times New Roman" w:hAnsi="Times New Roman"/>
      <w:b/>
      <w:bCs/>
      <w:color w:val="000000" w:themeColor="text1"/>
      <w:sz w:val="20"/>
      <w:szCs w:val="20"/>
    </w:rPr>
  </w:style>
  <w:style w:type="paragraph" w:styleId="Rvision">
    <w:name w:val="Revision"/>
    <w:hidden/>
    <w:semiHidden/>
    <w:rsid w:val="00EC24D7"/>
    <w:pPr>
      <w:spacing w:after="0"/>
    </w:pPr>
    <w:rPr>
      <w:rFonts w:ascii="Times New Roman" w:hAnsi="Times New Roman"/>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12</Pages>
  <Words>2729</Words>
  <Characters>15011</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Effect of urbanization and varying diets on the microbiome of the western black widow (Latrodectus hesperus)</vt:lpstr>
    </vt:vector>
  </TitlesOfParts>
  <Company/>
  <LinksUpToDate>false</LinksUpToDate>
  <CharactersWithSpaces>17705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urbanization and varying diets on the microbiome of the western black widow (Latrodectus hesperus)</dc:title>
  <dc:creator>Vadnais, Catherine</dc:creator>
  <cp:keywords/>
  <cp:lastModifiedBy>Montiglio, Pierre-Olivier</cp:lastModifiedBy>
  <cp:revision>11</cp:revision>
  <dcterms:created xsi:type="dcterms:W3CDTF">2022-10-28T17:30:00Z</dcterms:created>
  <dcterms:modified xsi:type="dcterms:W3CDTF">2022-10-28T21:03:00Z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bwm-references.bib</vt:lpwstr>
  </property>
  <property fmtid="{D5CDD505-2E9C-101B-9397-08002B2CF9AE}" pid="3" name="csl">
    <vt:lpwstr>oikos.csl</vt:lpwstr>
  </property>
  <property fmtid="{D5CDD505-2E9C-101B-9397-08002B2CF9AE}" pid="4" name="output">
    <vt:lpwstr/>
  </property>
</Properties>
</file>